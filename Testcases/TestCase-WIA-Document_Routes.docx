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19"/>
        <w:gridCol w:w="2634"/>
        <w:gridCol w:w="4917"/>
        <w:gridCol w:w="1426"/>
        <w:gridCol w:w="4928"/>
      </w:tblGrid>
      <w:tr w:rsidR="00BF346B" w14:paraId="09CB254B" w14:textId="77777777" w:rsidTr="001A7104">
        <w:trPr>
          <w:trHeight w:val="260"/>
        </w:trPr>
        <w:tc>
          <w:tcPr>
            <w:tcW w:w="1519" w:type="dxa"/>
            <w:shd w:val="clear" w:color="auto" w:fill="E0E0E0"/>
          </w:tcPr>
          <w:p w14:paraId="331B1D56" w14:textId="19E23281" w:rsidR="00BF346B" w:rsidRDefault="00BF346B" w:rsidP="004904CD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 w:rsidRPr="00A543C0"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634" w:type="dxa"/>
            <w:shd w:val="clear" w:color="auto" w:fill="E0E0E0"/>
          </w:tcPr>
          <w:p w14:paraId="32413FDD" w14:textId="5AF95107" w:rsidR="00BF346B" w:rsidRDefault="00BF346B" w:rsidP="004904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917" w:type="dxa"/>
            <w:shd w:val="clear" w:color="auto" w:fill="E0E0E0"/>
          </w:tcPr>
          <w:p w14:paraId="0C3BD00A" w14:textId="703DC137" w:rsidR="00BF346B" w:rsidRDefault="00BF346B" w:rsidP="004904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26" w:type="dxa"/>
            <w:shd w:val="clear" w:color="auto" w:fill="E0E0E0"/>
          </w:tcPr>
          <w:p w14:paraId="6DA8BF6F" w14:textId="4D5E09D3" w:rsidR="00BF346B" w:rsidRDefault="00BF346B" w:rsidP="004904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4928" w:type="dxa"/>
            <w:shd w:val="clear" w:color="auto" w:fill="E0E0E0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70"/>
            </w:tblGrid>
            <w:tr w:rsidR="00BF346B" w14:paraId="0081CBAB" w14:textId="77777777" w:rsidTr="004B299B">
              <w:trPr>
                <w:trHeight w:val="112"/>
                <w:jc w:val="center"/>
              </w:trPr>
              <w:tc>
                <w:tcPr>
                  <w:tcW w:w="0" w:type="auto"/>
                </w:tcPr>
                <w:p w14:paraId="7718765D" w14:textId="77777777" w:rsidR="00BF346B" w:rsidRDefault="00BF346B" w:rsidP="004B299B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Author</w:t>
                  </w:r>
                </w:p>
              </w:tc>
            </w:tr>
          </w:tbl>
          <w:p w14:paraId="7DC5012D" w14:textId="2BABC104" w:rsidR="00BF346B" w:rsidRDefault="00BF346B" w:rsidP="004904CD">
            <w:pPr>
              <w:pStyle w:val="Heading1"/>
            </w:pPr>
          </w:p>
        </w:tc>
      </w:tr>
      <w:tr w:rsidR="009E4D5D" w14:paraId="49A48321" w14:textId="77777777" w:rsidTr="00E70026">
        <w:trPr>
          <w:trHeight w:val="2596"/>
        </w:trPr>
        <w:tc>
          <w:tcPr>
            <w:tcW w:w="1519" w:type="dxa"/>
          </w:tcPr>
          <w:p w14:paraId="51627128" w14:textId="5122B56D" w:rsidR="009E4D5D" w:rsidRDefault="009E4D5D" w:rsidP="004904CD"/>
        </w:tc>
        <w:tc>
          <w:tcPr>
            <w:tcW w:w="2634" w:type="dxa"/>
          </w:tcPr>
          <w:p w14:paraId="489BED3D" w14:textId="35E7519F" w:rsidR="009E4D5D" w:rsidRDefault="00BF346B" w:rsidP="009E4D5D">
            <w:r>
              <w:t>Documents Routes</w:t>
            </w:r>
            <w:r w:rsidR="009E4D5D">
              <w:t xml:space="preserve"> </w:t>
            </w:r>
          </w:p>
        </w:tc>
        <w:tc>
          <w:tcPr>
            <w:tcW w:w="4917" w:type="dxa"/>
          </w:tcPr>
          <w:p w14:paraId="20E9119B" w14:textId="77777777" w:rsidR="009E4D5D" w:rsidRDefault="009E4D5D" w:rsidP="004904CD">
            <w:r>
              <w:t xml:space="preserve">To verify: </w:t>
            </w:r>
          </w:p>
          <w:p w14:paraId="647F913E" w14:textId="62F0140E" w:rsidR="00BF346B" w:rsidRDefault="00BF346B" w:rsidP="00BF346B">
            <w:pPr>
              <w:pStyle w:val="ListParagraph"/>
              <w:numPr>
                <w:ilvl w:val="0"/>
                <w:numId w:val="22"/>
              </w:numPr>
              <w:contextualSpacing w:val="0"/>
            </w:pPr>
            <w:r>
              <w:t>Approval routes created for documents are available in the web interface</w:t>
            </w:r>
          </w:p>
          <w:p w14:paraId="0CF3D962" w14:textId="60149780" w:rsidR="00BF346B" w:rsidRDefault="00BF346B" w:rsidP="00BF346B">
            <w:pPr>
              <w:pStyle w:val="ListParagraph"/>
              <w:numPr>
                <w:ilvl w:val="0"/>
                <w:numId w:val="22"/>
              </w:numPr>
              <w:contextualSpacing w:val="0"/>
            </w:pPr>
            <w:r>
              <w:t>Individual/groups named as approvers for document can be listed</w:t>
            </w:r>
          </w:p>
          <w:p w14:paraId="01E740A0" w14:textId="77777777" w:rsidR="00BF346B" w:rsidRDefault="00BF346B" w:rsidP="00BF346B">
            <w:pPr>
              <w:pStyle w:val="ListParagraph"/>
              <w:numPr>
                <w:ilvl w:val="0"/>
                <w:numId w:val="22"/>
              </w:numPr>
              <w:contextualSpacing w:val="0"/>
            </w:pPr>
            <w:r>
              <w:t xml:space="preserve">Signature routes can be added </w:t>
            </w:r>
          </w:p>
          <w:p w14:paraId="285535FC" w14:textId="5D1FF47D" w:rsidR="009E4D5D" w:rsidRDefault="00BF346B" w:rsidP="00BF346B">
            <w:pPr>
              <w:pStyle w:val="ListParagraph"/>
              <w:numPr>
                <w:ilvl w:val="0"/>
                <w:numId w:val="22"/>
              </w:numPr>
              <w:contextualSpacing w:val="0"/>
            </w:pPr>
            <w:r>
              <w:t>Sequence of approvers are followed when routed</w:t>
            </w:r>
            <w:r w:rsidR="002704A8">
              <w:t>.</w:t>
            </w:r>
          </w:p>
        </w:tc>
        <w:tc>
          <w:tcPr>
            <w:tcW w:w="1426" w:type="dxa"/>
          </w:tcPr>
          <w:p w14:paraId="6804D3BE" w14:textId="77777777" w:rsidR="009E4D5D" w:rsidRDefault="009E4D5D" w:rsidP="004904CD"/>
        </w:tc>
        <w:tc>
          <w:tcPr>
            <w:tcW w:w="4928" w:type="dxa"/>
          </w:tcPr>
          <w:p w14:paraId="1C3C2001" w14:textId="38798E8F" w:rsidR="009E4D5D" w:rsidRDefault="009E4D5D" w:rsidP="00BF346B"/>
        </w:tc>
      </w:tr>
    </w:tbl>
    <w:p w14:paraId="5B66D9E4" w14:textId="2D294FC4" w:rsidR="003C10A7" w:rsidRDefault="003C10A7" w:rsidP="009E4D5D"/>
    <w:tbl>
      <w:tblPr>
        <w:tblW w:w="15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5051"/>
      </w:tblGrid>
      <w:tr w:rsidR="00F92C35" w14:paraId="33408645" w14:textId="77777777" w:rsidTr="00E9570A">
        <w:trPr>
          <w:trHeight w:val="115"/>
        </w:trPr>
        <w:tc>
          <w:tcPr>
            <w:tcW w:w="2178" w:type="dxa"/>
            <w:shd w:val="clear" w:color="auto" w:fill="E0E0E0"/>
          </w:tcPr>
          <w:p w14:paraId="13C1E01D" w14:textId="77777777" w:rsidR="003C10A7" w:rsidRDefault="003C10A7" w:rsidP="00DA488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3428" w:type="dxa"/>
            <w:gridSpan w:val="4"/>
          </w:tcPr>
          <w:p w14:paraId="0FBF7BAD" w14:textId="77777777" w:rsidR="003C10A7" w:rsidRDefault="003C10A7" w:rsidP="00DA4883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72355">
              <w:rPr>
                <w:rFonts w:ascii="Arial" w:hAnsi="Arial" w:cs="Arial"/>
              </w:rPr>
              <w:t>Standard Configuration</w:t>
            </w:r>
          </w:p>
          <w:p w14:paraId="3FF845BC" w14:textId="61AEB03A" w:rsidR="003C10A7" w:rsidRPr="00D3111F" w:rsidRDefault="00F044C1" w:rsidP="00DA4883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3C10A7" w:rsidRPr="00F044C1">
              <w:rPr>
                <w:rFonts w:ascii="Arial" w:hAnsi="Arial" w:cs="Arial"/>
                <w:noProof/>
              </w:rPr>
              <w:t>ser</w:t>
            </w:r>
            <w:r w:rsidR="003C10A7" w:rsidRPr="00A813CB">
              <w:rPr>
                <w:rFonts w:ascii="Arial" w:hAnsi="Arial" w:cs="Arial"/>
              </w:rPr>
              <w:t xml:space="preserve"> </w:t>
            </w:r>
            <w:r w:rsidR="003C10A7">
              <w:rPr>
                <w:rFonts w:ascii="Arial" w:hAnsi="Arial" w:cs="Arial"/>
              </w:rPr>
              <w:t xml:space="preserve">is </w:t>
            </w:r>
            <w:r w:rsidR="003C10A7" w:rsidRPr="00A813CB">
              <w:rPr>
                <w:rFonts w:ascii="Arial" w:hAnsi="Arial" w:cs="Arial"/>
              </w:rPr>
              <w:t xml:space="preserve">logged into </w:t>
            </w:r>
            <w:r w:rsidR="003C10A7">
              <w:rPr>
                <w:rFonts w:ascii="Arial" w:hAnsi="Arial" w:cs="Arial"/>
              </w:rPr>
              <w:t>the w</w:t>
            </w:r>
            <w:r w:rsidR="003C10A7" w:rsidRPr="00A813CB">
              <w:rPr>
                <w:rFonts w:ascii="Arial" w:hAnsi="Arial" w:cs="Arial"/>
              </w:rPr>
              <w:t xml:space="preserve">eb </w:t>
            </w:r>
            <w:r w:rsidR="003C10A7">
              <w:rPr>
                <w:rFonts w:ascii="Arial" w:hAnsi="Arial" w:cs="Arial"/>
              </w:rPr>
              <w:t>i</w:t>
            </w:r>
            <w:r w:rsidR="003C10A7" w:rsidRPr="00A813CB">
              <w:rPr>
                <w:rFonts w:ascii="Arial" w:hAnsi="Arial" w:cs="Arial"/>
              </w:rPr>
              <w:t>nterface</w:t>
            </w:r>
            <w:r w:rsidR="003C10A7">
              <w:rPr>
                <w:rFonts w:ascii="Arial" w:hAnsi="Arial" w:cs="Arial"/>
              </w:rPr>
              <w:t>.</w:t>
            </w:r>
          </w:p>
          <w:p w14:paraId="10E24B23" w14:textId="41573B09" w:rsidR="003C10A7" w:rsidRDefault="003C10A7" w:rsidP="00DA4883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72355">
              <w:rPr>
                <w:rFonts w:ascii="Arial" w:hAnsi="Arial" w:cs="Arial"/>
              </w:rPr>
              <w:t>One or more index cards</w:t>
            </w:r>
            <w:r>
              <w:rPr>
                <w:rFonts w:ascii="Arial" w:hAnsi="Arial" w:cs="Arial"/>
              </w:rPr>
              <w:t>/documents</w:t>
            </w:r>
            <w:r w:rsidR="00A85274">
              <w:rPr>
                <w:rFonts w:ascii="Arial" w:hAnsi="Arial" w:cs="Arial"/>
              </w:rPr>
              <w:t xml:space="preserve"> created in the Draft Cabinet.</w:t>
            </w:r>
          </w:p>
          <w:p w14:paraId="2BB30387" w14:textId="77777777" w:rsidR="00710340" w:rsidRDefault="00710340" w:rsidP="00DA4883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user should have permission to create New documents</w:t>
            </w:r>
          </w:p>
          <w:p w14:paraId="0D132A0A" w14:textId="3B740E24" w:rsidR="00A85274" w:rsidRPr="00503076" w:rsidRDefault="00A85274" w:rsidP="00DA4883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group which test user belongs should have “Read </w:t>
            </w:r>
            <w:r w:rsidR="00D445DB">
              <w:rPr>
                <w:rFonts w:ascii="Arial" w:hAnsi="Arial" w:cs="Arial"/>
              </w:rPr>
              <w:t>Write</w:t>
            </w:r>
            <w:r>
              <w:rPr>
                <w:rFonts w:ascii="Arial" w:hAnsi="Arial" w:cs="Arial"/>
              </w:rPr>
              <w:t>” permission</w:t>
            </w:r>
            <w:r w:rsidR="008C2FE7">
              <w:rPr>
                <w:rFonts w:ascii="Arial" w:hAnsi="Arial" w:cs="Arial"/>
              </w:rPr>
              <w:t xml:space="preserve"> to the cabi</w:t>
            </w:r>
            <w:r w:rsidR="00446197">
              <w:rPr>
                <w:rFonts w:ascii="Arial" w:hAnsi="Arial" w:cs="Arial"/>
              </w:rPr>
              <w:t>net sections of the chosen document type</w:t>
            </w:r>
          </w:p>
        </w:tc>
      </w:tr>
      <w:tr w:rsidR="00F92C35" w14:paraId="7ED7CF3B" w14:textId="77777777" w:rsidTr="00E9570A">
        <w:trPr>
          <w:trHeight w:val="115"/>
        </w:trPr>
        <w:tc>
          <w:tcPr>
            <w:tcW w:w="0" w:type="auto"/>
            <w:shd w:val="clear" w:color="auto" w:fill="E0E0E0"/>
          </w:tcPr>
          <w:p w14:paraId="4D6BC73A" w14:textId="77777777" w:rsidR="003C10A7" w:rsidRDefault="003C10A7" w:rsidP="00DA488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3428" w:type="dxa"/>
            <w:gridSpan w:val="4"/>
          </w:tcPr>
          <w:p w14:paraId="5E43CDEA" w14:textId="6810E809" w:rsidR="00A85274" w:rsidRDefault="00A85274" w:rsidP="00A85274">
            <w:pPr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new document form.</w:t>
            </w:r>
          </w:p>
          <w:p w14:paraId="6A3F6B6A" w14:textId="563F517A" w:rsidR="00A85274" w:rsidRDefault="00A85274" w:rsidP="00A85274">
            <w:pPr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the document form (in edit mode) and add a main file. </w:t>
            </w:r>
          </w:p>
          <w:p w14:paraId="1E08A072" w14:textId="77777777" w:rsidR="00A85274" w:rsidRDefault="00A85274" w:rsidP="00A85274">
            <w:pPr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the approval tab. </w:t>
            </w:r>
          </w:p>
          <w:p w14:paraId="30577D45" w14:textId="0A971E62" w:rsidR="00503C1C" w:rsidRDefault="00A85274" w:rsidP="00A85274">
            <w:pPr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add approver link</w:t>
            </w:r>
            <w:r w:rsidR="00B22E1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64B6E947" w14:textId="77777777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741D6D1A" w14:textId="1823100C" w:rsidR="00E70026" w:rsidRDefault="00E70026" w:rsidP="00E70026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 – Add new approver popup screen is open</w:t>
            </w:r>
          </w:p>
          <w:p w14:paraId="6D213EA4" w14:textId="77777777" w:rsidR="00E70026" w:rsidRDefault="00E70026" w:rsidP="00E70026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962B2FF" w14:textId="071BC760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FBC647F" wp14:editId="20790AFE">
                  <wp:extent cx="4088524" cy="1564443"/>
                  <wp:effectExtent l="76200" t="76200" r="140970" b="131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892" cy="15619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5A2A2A5" w14:textId="77777777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494A8CE2" w14:textId="5AD08403" w:rsidR="00B22E1B" w:rsidRPr="00FA6677" w:rsidRDefault="0001517E" w:rsidP="00FA667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FA6677">
              <w:rPr>
                <w:rFonts w:ascii="Arial" w:hAnsi="Arial" w:cs="Arial"/>
              </w:rPr>
              <w:lastRenderedPageBreak/>
              <w:t>Select Role (for eg: Approv</w:t>
            </w:r>
            <w:r w:rsidR="00B22E1B" w:rsidRPr="00FA6677">
              <w:rPr>
                <w:rFonts w:ascii="Arial" w:hAnsi="Arial" w:cs="Arial"/>
              </w:rPr>
              <w:t>er</w:t>
            </w:r>
            <w:r w:rsidR="00E70026" w:rsidRPr="00FA6677">
              <w:rPr>
                <w:rFonts w:ascii="Arial" w:hAnsi="Arial" w:cs="Arial"/>
              </w:rPr>
              <w:t>)</w:t>
            </w:r>
          </w:p>
          <w:p w14:paraId="627639D7" w14:textId="27D6A131" w:rsidR="00B22E1B" w:rsidRPr="00F735C8" w:rsidRDefault="00B22E1B" w:rsidP="00FA6677">
            <w:pPr>
              <w:spacing w:line="276" w:lineRule="auto"/>
              <w:ind w:left="720"/>
              <w:rPr>
                <w:rFonts w:ascii="Arial" w:hAnsi="Arial" w:cs="Arial"/>
              </w:rPr>
            </w:pPr>
            <w:r w:rsidRPr="00FA6677">
              <w:rPr>
                <w:rFonts w:ascii="Arial" w:hAnsi="Arial" w:cs="Arial"/>
                <w:b/>
              </w:rPr>
              <w:t>Note:</w:t>
            </w:r>
            <w:r>
              <w:rPr>
                <w:rFonts w:ascii="Arial" w:hAnsi="Arial" w:cs="Arial"/>
              </w:rPr>
              <w:t xml:space="preserve"> Only</w:t>
            </w:r>
            <w:r w:rsidR="00610C36">
              <w:rPr>
                <w:rFonts w:ascii="Arial" w:hAnsi="Arial" w:cs="Arial"/>
              </w:rPr>
              <w:t xml:space="preserve"> r</w:t>
            </w:r>
            <w:r>
              <w:rPr>
                <w:rFonts w:ascii="Arial" w:hAnsi="Arial" w:cs="Arial"/>
              </w:rPr>
              <w:t>ole</w:t>
            </w:r>
            <w:r w:rsidR="00610C3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Approver </w:t>
            </w:r>
            <w:r w:rsidR="00610C36">
              <w:rPr>
                <w:rFonts w:ascii="Arial" w:hAnsi="Arial" w:cs="Arial"/>
              </w:rPr>
              <w:t xml:space="preserve">for individual approver </w:t>
            </w:r>
            <w:r>
              <w:rPr>
                <w:rFonts w:ascii="Arial" w:hAnsi="Arial" w:cs="Arial"/>
              </w:rPr>
              <w:t>should be chosen here</w:t>
            </w:r>
          </w:p>
          <w:p w14:paraId="08BAD371" w14:textId="1CF91A7D" w:rsidR="00E70026" w:rsidRPr="00565719" w:rsidRDefault="00E70026" w:rsidP="00565719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565719">
              <w:rPr>
                <w:rFonts w:ascii="Arial" w:hAnsi="Arial" w:cs="Arial"/>
              </w:rPr>
              <w:t>Click on add button</w:t>
            </w:r>
            <w:r w:rsidR="008E21D3">
              <w:rPr>
                <w:rFonts w:ascii="Arial" w:hAnsi="Arial" w:cs="Arial"/>
              </w:rPr>
              <w:t xml:space="preserve"> </w:t>
            </w:r>
          </w:p>
          <w:p w14:paraId="396709DB" w14:textId="77777777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22A2DEC9" w14:textId="0123BB9F" w:rsidR="00E70026" w:rsidRPr="00E70026" w:rsidRDefault="00565719" w:rsidP="00E70026">
            <w:pPr>
              <w:rPr>
                <w:rFonts w:ascii="Helvetica" w:hAnsi="Helvetica" w:cs="Helvetica"/>
                <w:color w:val="676767"/>
                <w:sz w:val="21"/>
                <w:szCs w:val="21"/>
                <w:lang w:val="en-IN" w:eastAsia="en-IN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2</w:t>
            </w:r>
            <w:r w:rsidR="00E70026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Validation</w:t>
            </w:r>
            <w:r w:rsidR="00E70026">
              <w:rPr>
                <w:rFonts w:ascii="Arial" w:hAnsi="Arial" w:cs="Arial"/>
                <w:b/>
                <w:color w:val="FF0000"/>
                <w:u w:val="single"/>
              </w:rPr>
              <w:t xml:space="preserve"> messages “</w:t>
            </w:r>
            <w:r w:rsidR="00E70026" w:rsidRPr="00E70026">
              <w:rPr>
                <w:rFonts w:ascii="Arial" w:hAnsi="Arial" w:cs="Arial"/>
                <w:b/>
                <w:color w:val="FF0000"/>
                <w:u w:val="single"/>
              </w:rPr>
              <w:t>Name is required” ,  “Sequence is required” , “ Allotted days are required”</w:t>
            </w:r>
            <w:r w:rsidR="00E70026">
              <w:rPr>
                <w:rFonts w:ascii="Arial" w:hAnsi="Arial" w:cs="Arial"/>
                <w:b/>
                <w:color w:val="FF0000"/>
                <w:u w:val="single"/>
              </w:rPr>
              <w:t xml:space="preserve"> are displayed.</w:t>
            </w:r>
          </w:p>
          <w:p w14:paraId="04CAB8EE" w14:textId="70254405" w:rsidR="00E70026" w:rsidRPr="00E70026" w:rsidRDefault="00E70026" w:rsidP="00E70026">
            <w:pPr>
              <w:shd w:val="clear" w:color="auto" w:fill="FFFFFF"/>
              <w:rPr>
                <w:rFonts w:ascii="Helvetica" w:hAnsi="Helvetica" w:cs="Helvetica"/>
                <w:color w:val="676767"/>
                <w:sz w:val="21"/>
                <w:szCs w:val="21"/>
                <w:lang w:val="en-IN" w:eastAsia="en-IN"/>
              </w:rPr>
            </w:pPr>
          </w:p>
          <w:p w14:paraId="40F1E4A2" w14:textId="77777777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2C8AF394" w14:textId="318AE978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92B5BB7" wp14:editId="000A9BA7">
                  <wp:extent cx="3466667" cy="4352381"/>
                  <wp:effectExtent l="76200" t="76200" r="133985" b="1244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435238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8B7490A" w14:textId="77777777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5A79F001" w14:textId="77777777" w:rsidR="00E70026" w:rsidRDefault="00E70026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4F18D6F4" w14:textId="71481AE3" w:rsidR="00503C1C" w:rsidRPr="00E70026" w:rsidRDefault="00503C1C" w:rsidP="00E70026">
            <w:pPr>
              <w:spacing w:line="276" w:lineRule="auto"/>
              <w:rPr>
                <w:rFonts w:ascii="Arial" w:hAnsi="Arial" w:cs="Arial"/>
              </w:rPr>
            </w:pPr>
          </w:p>
          <w:p w14:paraId="4BFFEE36" w14:textId="57D23F7C" w:rsidR="00A85274" w:rsidRPr="00E70026" w:rsidRDefault="00565719" w:rsidP="00565719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all mandatory fields.</w:t>
            </w:r>
          </w:p>
          <w:p w14:paraId="763C5D0A" w14:textId="77777777" w:rsidR="00E70026" w:rsidRDefault="00E70026" w:rsidP="00E70026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15AD4470" w14:textId="3327479E" w:rsidR="002F0B13" w:rsidRDefault="002F0B13" w:rsidP="002F0B13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F34474" wp14:editId="28E90C02">
                  <wp:extent cx="3542857" cy="3990476"/>
                  <wp:effectExtent l="76200" t="76200" r="133985" b="12446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857" cy="399047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EF3F312" w14:textId="77777777" w:rsidR="00565719" w:rsidRDefault="00565719" w:rsidP="00565719">
            <w:pPr>
              <w:spacing w:line="276" w:lineRule="auto"/>
              <w:rPr>
                <w:rFonts w:ascii="Arial" w:hAnsi="Arial" w:cs="Arial"/>
              </w:rPr>
            </w:pPr>
          </w:p>
          <w:p w14:paraId="068359BD" w14:textId="2D358976" w:rsidR="000B6F5C" w:rsidRDefault="00565719" w:rsidP="00565719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</w:p>
          <w:p w14:paraId="272850FD" w14:textId="77777777" w:rsidR="00565719" w:rsidRDefault="00565719" w:rsidP="0056571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50B7CEF4" w14:textId="77777777" w:rsidR="00565719" w:rsidRDefault="00565719" w:rsidP="0056571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368B46B3" w14:textId="77777777" w:rsidR="00565719" w:rsidRDefault="00565719" w:rsidP="0056571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182415A0" w14:textId="77777777" w:rsidR="00565719" w:rsidRDefault="00565719" w:rsidP="0056571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3B5E5160" w14:textId="77777777" w:rsidR="00565719" w:rsidRDefault="00565719" w:rsidP="0056571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29FB43BE" w14:textId="77777777" w:rsidR="00565719" w:rsidRPr="00FA6677" w:rsidRDefault="00565719" w:rsidP="00FA6677">
            <w:pPr>
              <w:spacing w:line="276" w:lineRule="auto"/>
              <w:rPr>
                <w:rFonts w:ascii="Arial" w:hAnsi="Arial" w:cs="Arial"/>
              </w:rPr>
            </w:pPr>
          </w:p>
          <w:p w14:paraId="1F33AB8B" w14:textId="2EF51EFD" w:rsidR="002416F5" w:rsidRPr="00565719" w:rsidRDefault="00565719" w:rsidP="00565719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3</w:t>
            </w:r>
            <w:r w:rsidR="00A85274">
              <w:rPr>
                <w:rFonts w:ascii="Arial" w:hAnsi="Arial" w:cs="Arial"/>
                <w:b/>
                <w:color w:val="FF0000"/>
                <w:u w:val="single"/>
              </w:rPr>
              <w:t xml:space="preserve"> – Individual approver is added</w:t>
            </w:r>
          </w:p>
          <w:p w14:paraId="3BF8107B" w14:textId="0D11E071" w:rsidR="00BC7624" w:rsidRPr="00565719" w:rsidRDefault="00503C1C" w:rsidP="00565719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941FE73" wp14:editId="07DA6DE0">
                  <wp:extent cx="6800193" cy="1638229"/>
                  <wp:effectExtent l="76200" t="76200" r="134620" b="133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0159" cy="164303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671E388" w14:textId="65502A8A" w:rsidR="002416F5" w:rsidRDefault="002416F5" w:rsidP="00565719">
            <w:pPr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add approver link and add a </w:t>
            </w:r>
            <w:r w:rsidR="00024FE2">
              <w:rPr>
                <w:rFonts w:ascii="Arial" w:hAnsi="Arial" w:cs="Arial"/>
              </w:rPr>
              <w:t>Group</w:t>
            </w:r>
            <w:r>
              <w:rPr>
                <w:rFonts w:ascii="Arial" w:hAnsi="Arial" w:cs="Arial"/>
              </w:rPr>
              <w:t xml:space="preserve"> approver (E.g. </w:t>
            </w:r>
            <w:r w:rsidR="004D2246">
              <w:rPr>
                <w:rFonts w:ascii="Arial" w:hAnsi="Arial" w:cs="Arial"/>
              </w:rPr>
              <w:t>sp tester</w:t>
            </w:r>
            <w:r>
              <w:rPr>
                <w:rFonts w:ascii="Arial" w:hAnsi="Arial" w:cs="Arial"/>
              </w:rPr>
              <w:t>) as Sequence 2</w:t>
            </w:r>
          </w:p>
          <w:p w14:paraId="4F7CCFD1" w14:textId="77777777" w:rsidR="004D2246" w:rsidRDefault="004D2246" w:rsidP="004D2246">
            <w:pPr>
              <w:spacing w:line="276" w:lineRule="auto"/>
              <w:rPr>
                <w:rFonts w:ascii="Arial" w:hAnsi="Arial" w:cs="Arial"/>
              </w:rPr>
            </w:pPr>
          </w:p>
          <w:p w14:paraId="023D5D0C" w14:textId="73EB6A37" w:rsidR="004D2246" w:rsidRDefault="0013198D" w:rsidP="004D224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t xml:space="preserve">           </w:t>
            </w:r>
            <w:r w:rsidR="004D2246">
              <w:rPr>
                <w:noProof/>
                <w:lang w:val="en-IN" w:eastAsia="en-IN"/>
              </w:rPr>
              <w:drawing>
                <wp:inline distT="0" distB="0" distL="0" distR="0" wp14:anchorId="16631648" wp14:editId="1F32EF16">
                  <wp:extent cx="3030279" cy="3374257"/>
                  <wp:effectExtent l="76200" t="76200" r="132080" b="131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096" cy="337850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5DD7319" w14:textId="77777777" w:rsidR="000B6F5C" w:rsidRDefault="002416F5" w:rsidP="002416F5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Note: Ensure that there is at least one user in the group, and that no other individual</w:t>
            </w:r>
          </w:p>
          <w:p w14:paraId="63D4CAA2" w14:textId="569133EF" w:rsidR="00FA6677" w:rsidRDefault="002416F5" w:rsidP="00FA6677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approvers named in the approval sequence for this document belong to the group</w:t>
            </w:r>
          </w:p>
          <w:p w14:paraId="756E8E87" w14:textId="77777777" w:rsidR="00FA6677" w:rsidRDefault="00FA6677" w:rsidP="00FA6677">
            <w:pPr>
              <w:spacing w:line="276" w:lineRule="auto"/>
              <w:rPr>
                <w:rFonts w:ascii="Arial" w:hAnsi="Arial" w:cs="Arial"/>
              </w:rPr>
            </w:pPr>
          </w:p>
          <w:p w14:paraId="6AE25ABE" w14:textId="0402181D" w:rsidR="004D2246" w:rsidRPr="004D2246" w:rsidRDefault="00F92C35" w:rsidP="00565719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F92C35">
              <w:rPr>
                <w:rFonts w:ascii="Arial" w:hAnsi="Arial" w:cs="Arial"/>
                <w:b/>
                <w:color w:val="FF0000"/>
              </w:rPr>
              <w:t xml:space="preserve">   </w:t>
            </w:r>
            <w:r w:rsidR="00565719"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="004D2246">
              <w:rPr>
                <w:rFonts w:ascii="Arial" w:hAnsi="Arial" w:cs="Arial"/>
                <w:b/>
                <w:color w:val="FF0000"/>
                <w:u w:val="single"/>
              </w:rPr>
              <w:t xml:space="preserve"> - Group approver is added</w:t>
            </w:r>
          </w:p>
          <w:p w14:paraId="1DBA2DD6" w14:textId="419307DE" w:rsidR="004B43F0" w:rsidRDefault="0013198D" w:rsidP="006F657B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t xml:space="preserve">           </w:t>
            </w:r>
            <w:r w:rsidR="004D2246">
              <w:rPr>
                <w:noProof/>
                <w:lang w:val="en-IN" w:eastAsia="en-IN"/>
              </w:rPr>
              <w:drawing>
                <wp:inline distT="0" distB="0" distL="0" distR="0" wp14:anchorId="149E1230" wp14:editId="12D77D1E">
                  <wp:extent cx="7081283" cy="1850065"/>
                  <wp:effectExtent l="76200" t="76200" r="139065" b="131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9505" cy="185743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9EFE7AE" w14:textId="77777777" w:rsidR="004D2246" w:rsidRDefault="004D2246" w:rsidP="006F657B">
            <w:pPr>
              <w:rPr>
                <w:rFonts w:ascii="Arial" w:hAnsi="Arial" w:cs="Arial"/>
              </w:rPr>
            </w:pPr>
          </w:p>
          <w:p w14:paraId="16741CBC" w14:textId="5CDB4028" w:rsidR="004D2246" w:rsidRDefault="004D2246" w:rsidP="00565719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4D2246">
              <w:rPr>
                <w:rFonts w:ascii="Arial" w:hAnsi="Arial" w:cs="Arial"/>
              </w:rPr>
              <w:t xml:space="preserve">Click on </w:t>
            </w:r>
            <w:r>
              <w:rPr>
                <w:rFonts w:ascii="Arial" w:hAnsi="Arial" w:cs="Arial"/>
              </w:rPr>
              <w:t>add a signature route link</w:t>
            </w:r>
          </w:p>
          <w:p w14:paraId="3A8E3B44" w14:textId="77777777" w:rsidR="003D3A0F" w:rsidRDefault="003D3A0F" w:rsidP="003D3A0F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6FD198EA" w14:textId="751C1E9A" w:rsidR="0013198D" w:rsidRDefault="00565719" w:rsidP="00565719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="003D3A0F">
              <w:rPr>
                <w:rFonts w:ascii="Arial" w:hAnsi="Arial" w:cs="Arial"/>
                <w:b/>
                <w:color w:val="FF0000"/>
                <w:u w:val="single"/>
              </w:rPr>
              <w:t xml:space="preserve"> – Signature route dialog appears.</w:t>
            </w:r>
          </w:p>
          <w:p w14:paraId="56E430C8" w14:textId="77777777" w:rsidR="0013198D" w:rsidRPr="0013198D" w:rsidRDefault="0013198D" w:rsidP="0013198D">
            <w:pPr>
              <w:spacing w:line="276" w:lineRule="auto"/>
              <w:rPr>
                <w:rFonts w:ascii="Arial" w:hAnsi="Arial" w:cs="Arial"/>
              </w:rPr>
            </w:pPr>
          </w:p>
          <w:p w14:paraId="7397C265" w14:textId="6DB09D3F" w:rsidR="004D2246" w:rsidRDefault="0013198D" w:rsidP="000B6F5C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440F7E0" wp14:editId="5040D876">
                  <wp:extent cx="5925954" cy="1818290"/>
                  <wp:effectExtent l="76200" t="76200" r="132080" b="12509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237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F851CE5" w14:textId="77777777" w:rsidR="002F0B13" w:rsidRDefault="002F0B13" w:rsidP="000B6F5C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20B2493F" w14:textId="77777777" w:rsidR="002F0B13" w:rsidRDefault="002F0B13" w:rsidP="000B6F5C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72B0B75F" w14:textId="77777777" w:rsidR="002F0B13" w:rsidRDefault="002F0B13" w:rsidP="000B6F5C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200981C6" w14:textId="1841EB63" w:rsidR="004D2246" w:rsidRDefault="00F92C35" w:rsidP="00565719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Select the route (for ex. “test routeneo”) and click on add button.</w:t>
            </w:r>
          </w:p>
          <w:p w14:paraId="304247BB" w14:textId="77777777" w:rsidR="000B6F5C" w:rsidRDefault="00F92C35" w:rsidP="00F92C35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Note: </w:t>
            </w:r>
            <w:r w:rsidRPr="00F92C35">
              <w:rPr>
                <w:rFonts w:ascii="Arial" w:hAnsi="Arial" w:cs="Arial"/>
              </w:rPr>
              <w:t>Ensure</w:t>
            </w:r>
            <w:r>
              <w:rPr>
                <w:rFonts w:ascii="Arial" w:hAnsi="Arial" w:cs="Arial"/>
              </w:rPr>
              <w:t xml:space="preserve"> that individual approvers in the route do not belong to the group added previously.</w:t>
            </w:r>
          </w:p>
          <w:p w14:paraId="07593148" w14:textId="7AC249AF" w:rsidR="00F92C35" w:rsidRDefault="00F92C35" w:rsidP="000B6F5C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Remove them from the group if necessary.</w:t>
            </w:r>
          </w:p>
          <w:p w14:paraId="4A095864" w14:textId="77777777" w:rsidR="00565719" w:rsidRDefault="00565719" w:rsidP="000B6F5C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7BE0489E" w14:textId="1DBA2B87" w:rsidR="00F92C35" w:rsidRDefault="00565719" w:rsidP="000B6F5C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6</w:t>
            </w:r>
            <w:r w:rsidR="00F92C35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F92C35">
              <w:rPr>
                <w:rFonts w:ascii="Arial" w:hAnsi="Arial" w:cs="Arial"/>
                <w:b/>
                <w:color w:val="FF0000"/>
                <w:u w:val="single"/>
              </w:rPr>
              <w:t>Route is added</w:t>
            </w:r>
          </w:p>
          <w:p w14:paraId="6390C387" w14:textId="77777777" w:rsidR="00565719" w:rsidRPr="000B6F5C" w:rsidRDefault="00565719" w:rsidP="000B6F5C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29DB979" w14:textId="4C123807" w:rsidR="00F92C35" w:rsidRPr="003D3A0F" w:rsidRDefault="00F92C35" w:rsidP="00F92C35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1FC469F" wp14:editId="5969C722">
                  <wp:extent cx="6182140" cy="2057400"/>
                  <wp:effectExtent l="76200" t="76200" r="142875" b="133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526" cy="20671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7C43DC2" w14:textId="77777777" w:rsidR="004D2246" w:rsidRDefault="004D2246" w:rsidP="006F657B">
            <w:pPr>
              <w:rPr>
                <w:rFonts w:ascii="Arial" w:hAnsi="Arial" w:cs="Arial"/>
              </w:rPr>
            </w:pPr>
          </w:p>
          <w:p w14:paraId="34EF4C13" w14:textId="77777777" w:rsidR="00F92C35" w:rsidRDefault="00F92C35" w:rsidP="00565719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doc option context menu.</w:t>
            </w:r>
          </w:p>
          <w:p w14:paraId="363144C5" w14:textId="77777777" w:rsidR="00F92C35" w:rsidRDefault="00F92C35" w:rsidP="00F92C35">
            <w:pPr>
              <w:rPr>
                <w:rFonts w:ascii="Arial" w:hAnsi="Arial" w:cs="Arial"/>
              </w:rPr>
            </w:pPr>
          </w:p>
          <w:p w14:paraId="399EBABF" w14:textId="5053AD49" w:rsidR="00F92C35" w:rsidRDefault="00F92C35" w:rsidP="00F92C35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52BA109" wp14:editId="062F5DA7">
                  <wp:extent cx="7124557" cy="1499191"/>
                  <wp:effectExtent l="76200" t="76200" r="133985" b="13970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8343" cy="151892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96F14AB" w14:textId="77777777" w:rsidR="00F92C35" w:rsidRDefault="00F92C35" w:rsidP="00F92C35">
            <w:pPr>
              <w:rPr>
                <w:rFonts w:ascii="Arial" w:hAnsi="Arial" w:cs="Arial"/>
              </w:rPr>
            </w:pPr>
          </w:p>
          <w:p w14:paraId="0077AE47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0A658987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7459A834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2E96C605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693777EB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100064DD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7A2A3ABD" w14:textId="77777777" w:rsidR="002F0B13" w:rsidRDefault="002F0B13" w:rsidP="00F92C35">
            <w:pPr>
              <w:rPr>
                <w:rFonts w:ascii="Arial" w:hAnsi="Arial" w:cs="Arial"/>
              </w:rPr>
            </w:pPr>
          </w:p>
          <w:p w14:paraId="2B8D5C92" w14:textId="77777777" w:rsidR="000B6F5C" w:rsidRPr="00F92C35" w:rsidRDefault="000B6F5C" w:rsidP="00F92C35">
            <w:pPr>
              <w:rPr>
                <w:rFonts w:ascii="Arial" w:hAnsi="Arial" w:cs="Arial"/>
              </w:rPr>
            </w:pPr>
          </w:p>
          <w:p w14:paraId="2E81F120" w14:textId="326A61A8" w:rsidR="004D2246" w:rsidRDefault="00F92C35" w:rsidP="00565719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Pr="00FF7506">
              <w:rPr>
                <w:rFonts w:ascii="Arial" w:hAnsi="Arial" w:cs="Arial"/>
                <w:noProof/>
              </w:rPr>
              <w:t>in</w:t>
            </w:r>
            <w:r>
              <w:rPr>
                <w:rFonts w:ascii="Arial" w:hAnsi="Arial" w:cs="Arial"/>
              </w:rPr>
              <w:t xml:space="preserve"> the document and route it for approval.</w:t>
            </w:r>
          </w:p>
          <w:p w14:paraId="1A2DA66C" w14:textId="77777777" w:rsidR="00F92C35" w:rsidRDefault="00F92C35" w:rsidP="00F92C35">
            <w:pPr>
              <w:rPr>
                <w:rFonts w:ascii="Arial" w:hAnsi="Arial" w:cs="Arial"/>
              </w:rPr>
            </w:pPr>
          </w:p>
          <w:p w14:paraId="4819729F" w14:textId="580D2D86" w:rsidR="00F92C35" w:rsidRPr="00FA6677" w:rsidRDefault="00565719" w:rsidP="00FA667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7</w:t>
            </w:r>
            <w:r w:rsidR="00F92C35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2F0B13">
              <w:rPr>
                <w:rFonts w:ascii="Arial" w:hAnsi="Arial" w:cs="Arial"/>
                <w:b/>
                <w:color w:val="FF0000"/>
                <w:u w:val="single"/>
              </w:rPr>
              <w:t>Successful</w:t>
            </w:r>
            <w:r w:rsidR="00F92C35">
              <w:rPr>
                <w:rFonts w:ascii="Arial" w:hAnsi="Arial" w:cs="Arial"/>
                <w:b/>
                <w:color w:val="FF0000"/>
                <w:u w:val="single"/>
              </w:rPr>
              <w:t xml:space="preserve"> message that the document has been checked In and routed is displayed.</w:t>
            </w:r>
          </w:p>
          <w:p w14:paraId="34B7725D" w14:textId="34FA756A" w:rsidR="000B6F5C" w:rsidRPr="00565719" w:rsidRDefault="00F92C35" w:rsidP="00565719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582740F" wp14:editId="274E8484">
                  <wp:extent cx="5699051" cy="1560385"/>
                  <wp:effectExtent l="76200" t="76200" r="130810" b="135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603" cy="15619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F8DBCC6" w14:textId="413CA20D" w:rsidR="00D76BC7" w:rsidRDefault="00D76BC7" w:rsidP="00D76BC7">
            <w:pPr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close button.</w:t>
            </w:r>
          </w:p>
          <w:p w14:paraId="7DC95DDF" w14:textId="15B96BD7" w:rsidR="00FA6677" w:rsidRPr="00FA6677" w:rsidRDefault="00D76BC7" w:rsidP="00D76BC7">
            <w:pPr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as one of the users named in Sequence 1. </w:t>
            </w:r>
          </w:p>
          <w:p w14:paraId="217657C7" w14:textId="46C5A2FC" w:rsidR="00565719" w:rsidRDefault="00FA6677" w:rsidP="00FA6677">
            <w:pPr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the approval wizard.</w:t>
            </w:r>
          </w:p>
          <w:p w14:paraId="036BF6D1" w14:textId="77777777" w:rsidR="00565719" w:rsidRDefault="00565719" w:rsidP="00D76BC7">
            <w:pPr>
              <w:spacing w:line="276" w:lineRule="auto"/>
              <w:rPr>
                <w:rFonts w:ascii="Arial" w:hAnsi="Arial" w:cs="Arial"/>
              </w:rPr>
            </w:pPr>
          </w:p>
          <w:p w14:paraId="73A9BDB8" w14:textId="6DA97C2A" w:rsidR="00D76BC7" w:rsidRDefault="00565719" w:rsidP="00D76BC7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8</w:t>
            </w:r>
            <w:r w:rsidR="00D76BC7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D76BC7">
              <w:rPr>
                <w:rFonts w:ascii="Arial" w:hAnsi="Arial" w:cs="Arial"/>
                <w:b/>
                <w:color w:val="FF0000"/>
                <w:u w:val="single"/>
              </w:rPr>
              <w:t>The document is available in the approval wizard</w:t>
            </w:r>
          </w:p>
          <w:p w14:paraId="71E2C1B1" w14:textId="692A1924" w:rsidR="00D76BC7" w:rsidRDefault="00D76BC7" w:rsidP="00D76BC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A712D58" wp14:editId="716A1C29">
                  <wp:extent cx="7378262" cy="2375338"/>
                  <wp:effectExtent l="76200" t="76200" r="127635" b="1397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9494" cy="238217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28B2499" w14:textId="77777777" w:rsidR="000B6F5C" w:rsidRPr="00D76BC7" w:rsidRDefault="000B6F5C" w:rsidP="00D76BC7">
            <w:pPr>
              <w:spacing w:line="276" w:lineRule="auto"/>
              <w:rPr>
                <w:rFonts w:ascii="Arial" w:hAnsi="Arial" w:cs="Arial"/>
              </w:rPr>
            </w:pPr>
          </w:p>
          <w:p w14:paraId="1486EBCF" w14:textId="77777777" w:rsidR="00D76BC7" w:rsidRDefault="00D76BC7" w:rsidP="00D76BC7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and login as the individual approver in Sequence 2</w:t>
            </w:r>
          </w:p>
          <w:p w14:paraId="5CF5BF2F" w14:textId="61AE3664" w:rsidR="000B6F5C" w:rsidRDefault="00D76BC7" w:rsidP="000B6F5C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D76BC7">
              <w:rPr>
                <w:rFonts w:ascii="Arial" w:hAnsi="Arial" w:cs="Arial"/>
              </w:rPr>
              <w:t>Navigate to the approval wizard</w:t>
            </w:r>
          </w:p>
          <w:p w14:paraId="73697F1B" w14:textId="77777777" w:rsidR="000B6F5C" w:rsidRPr="000B6F5C" w:rsidRDefault="000B6F5C" w:rsidP="000B6F5C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</w:p>
          <w:p w14:paraId="5A8BAD7B" w14:textId="32CB396B" w:rsidR="00D76BC7" w:rsidRDefault="00D76BC7" w:rsidP="00D76BC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565719"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document is not available in the approval wizard</w:t>
            </w:r>
          </w:p>
          <w:p w14:paraId="313E146A" w14:textId="77777777" w:rsidR="000B6F5C" w:rsidRDefault="000B6F5C" w:rsidP="00D76BC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857FEE3" w14:textId="2EFC738E" w:rsidR="000B6F5C" w:rsidRDefault="000B6F5C" w:rsidP="00D76BC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5E9DFF6" wp14:editId="396379B5">
                  <wp:extent cx="5933661" cy="1500809"/>
                  <wp:effectExtent l="76200" t="76200" r="124460" b="137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0332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249CB6C" w14:textId="77777777" w:rsidR="00E972B6" w:rsidRPr="00FA6677" w:rsidRDefault="00E972B6" w:rsidP="00FA6677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bookmarkStart w:id="0" w:name="_GoBack"/>
            <w:bookmarkEnd w:id="0"/>
          </w:p>
          <w:p w14:paraId="3840ECB8" w14:textId="77777777" w:rsidR="00565719" w:rsidRDefault="00565719" w:rsidP="00D76BC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0AB5719" w14:textId="77777777" w:rsidR="006851C5" w:rsidRDefault="006851C5" w:rsidP="006851C5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Logout. </w:t>
            </w:r>
          </w:p>
          <w:p w14:paraId="06864B69" w14:textId="0C984CC4" w:rsidR="006851C5" w:rsidRDefault="006851C5" w:rsidP="006851C5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Login as each individual approver listed in Sequence 1, and approve the document through</w:t>
            </w:r>
            <w:r w:rsidR="00E972B6">
              <w:rPr>
                <w:rFonts w:ascii="Arial" w:hAnsi="Arial" w:cs="Arial"/>
              </w:rPr>
              <w:t xml:space="preserve"> </w:t>
            </w:r>
            <w:r w:rsidRPr="006851C5">
              <w:rPr>
                <w:rFonts w:ascii="Arial" w:hAnsi="Arial" w:cs="Arial"/>
              </w:rPr>
              <w:t xml:space="preserve">the </w:t>
            </w:r>
          </w:p>
          <w:p w14:paraId="383917AD" w14:textId="39A77C48" w:rsidR="006851C5" w:rsidRPr="006851C5" w:rsidRDefault="006851C5" w:rsidP="006851C5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  <w:r w:rsidRPr="006851C5">
              <w:rPr>
                <w:rFonts w:ascii="Arial" w:hAnsi="Arial" w:cs="Arial"/>
              </w:rPr>
              <w:t xml:space="preserve">Web </w:t>
            </w:r>
            <w:r>
              <w:rPr>
                <w:rFonts w:ascii="Arial" w:hAnsi="Arial" w:cs="Arial"/>
              </w:rPr>
              <w:t>interface</w:t>
            </w:r>
            <w:r w:rsidRPr="006851C5">
              <w:rPr>
                <w:rFonts w:ascii="Arial" w:hAnsi="Arial" w:cs="Arial"/>
              </w:rPr>
              <w:t xml:space="preserve">. </w:t>
            </w:r>
          </w:p>
          <w:p w14:paraId="76495EEE" w14:textId="77A9A899" w:rsidR="00FA6677" w:rsidRDefault="006851C5" w:rsidP="001A710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Login as a member of the group named in Sequence 2 again and navigate to the approval wizard.</w:t>
            </w:r>
          </w:p>
          <w:p w14:paraId="42B5E48D" w14:textId="77777777" w:rsidR="00FD49BD" w:rsidRPr="00FD49BD" w:rsidRDefault="00FD49BD" w:rsidP="00FD49BD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</w:p>
          <w:p w14:paraId="467C4EC9" w14:textId="121B922B" w:rsidR="00A12085" w:rsidRPr="00A12085" w:rsidRDefault="00565719" w:rsidP="00A12085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10</w:t>
            </w:r>
            <w:r w:rsidR="006851C5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6851C5">
              <w:rPr>
                <w:rFonts w:ascii="Arial" w:hAnsi="Arial" w:cs="Arial"/>
                <w:b/>
                <w:color w:val="FF0000"/>
                <w:u w:val="single"/>
              </w:rPr>
              <w:t xml:space="preserve">The document is available in the approval wizard, </w:t>
            </w:r>
            <w:r w:rsidR="006851C5" w:rsidRPr="00A12085">
              <w:rPr>
                <w:rFonts w:ascii="Arial" w:hAnsi="Arial" w:cs="Arial"/>
                <w:b/>
                <w:color w:val="FF0000"/>
                <w:u w:val="single"/>
              </w:rPr>
              <w:t xml:space="preserve">and the status for both of the </w:t>
            </w:r>
          </w:p>
          <w:p w14:paraId="1EF4D60C" w14:textId="7BF71139" w:rsidR="000B6F5C" w:rsidRPr="00565719" w:rsidRDefault="00A12085" w:rsidP="00565719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Sequence 1 </w:t>
            </w:r>
            <w:r w:rsidRPr="00A12085">
              <w:rPr>
                <w:rFonts w:ascii="Arial" w:hAnsi="Arial" w:cs="Arial"/>
                <w:b/>
                <w:color w:val="FF0000"/>
                <w:u w:val="single"/>
              </w:rPr>
              <w:t>individual approvals are</w:t>
            </w:r>
            <w:r w:rsidR="006851C5" w:rsidRPr="00A12085">
              <w:rPr>
                <w:rFonts w:ascii="Arial" w:hAnsi="Arial" w:cs="Arial"/>
                <w:b/>
                <w:color w:val="FF0000"/>
                <w:u w:val="single"/>
              </w:rPr>
              <w:t xml:space="preserve"> updated. </w:t>
            </w:r>
          </w:p>
          <w:p w14:paraId="31C446AE" w14:textId="77777777" w:rsidR="000B6F5C" w:rsidRDefault="000B6F5C" w:rsidP="00D76BC7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DF17105" w14:textId="32FF7E0A" w:rsidR="004B43F0" w:rsidRDefault="00A12085" w:rsidP="00E9570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E7FD7B1" wp14:editId="3D90FCE1">
                  <wp:extent cx="5943600" cy="3090545"/>
                  <wp:effectExtent l="76200" t="76200" r="133350" b="128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054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E931D61" w14:textId="77777777" w:rsidR="00E9570A" w:rsidRDefault="00E9570A" w:rsidP="00E9570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CDABA40" w14:textId="77777777" w:rsidR="00E9570A" w:rsidRDefault="00E9570A" w:rsidP="00E9570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E2802F1" w14:textId="77777777" w:rsidR="00E9570A" w:rsidRPr="00E9570A" w:rsidRDefault="00E9570A" w:rsidP="00E9570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FF6EC66" w14:textId="77777777" w:rsidR="006377A6" w:rsidRPr="00A94D38" w:rsidRDefault="006377A6" w:rsidP="006377A6">
            <w:pPr>
              <w:ind w:left="720"/>
              <w:rPr>
                <w:rFonts w:ascii="Arial" w:hAnsi="Arial" w:cs="Arial"/>
              </w:rPr>
            </w:pPr>
          </w:p>
        </w:tc>
      </w:tr>
      <w:tr w:rsidR="00E9570A" w14:paraId="06C3A648" w14:textId="77777777" w:rsidTr="00E9570A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14:paraId="3FFF200C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14:paraId="397D448D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14:paraId="15BBA70C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14:paraId="5B043852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14:paraId="4BF18E23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5051" w:type="dxa"/>
            <w:vMerge w:val="restart"/>
          </w:tcPr>
          <w:p w14:paraId="0CE6A138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</w:tr>
      <w:tr w:rsidR="00E9570A" w14:paraId="6CD414BD" w14:textId="77777777" w:rsidTr="00E9570A">
        <w:trPr>
          <w:trHeight w:val="543"/>
        </w:trPr>
        <w:tc>
          <w:tcPr>
            <w:tcW w:w="2178" w:type="dxa"/>
            <w:vMerge/>
            <w:shd w:val="clear" w:color="auto" w:fill="E0E0E0"/>
          </w:tcPr>
          <w:p w14:paraId="1ACECFD5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14:paraId="0B07D049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14:paraId="45CE32F2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14:paraId="1285511F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5051" w:type="dxa"/>
            <w:vMerge/>
          </w:tcPr>
          <w:p w14:paraId="1F85D89F" w14:textId="77777777" w:rsidR="00E9570A" w:rsidRDefault="00E9570A" w:rsidP="00273C5E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E9570A" w14:paraId="5FD1174A" w14:textId="77777777" w:rsidTr="00E9570A">
        <w:tc>
          <w:tcPr>
            <w:tcW w:w="2178" w:type="dxa"/>
            <w:shd w:val="clear" w:color="auto" w:fill="E0E0E0"/>
          </w:tcPr>
          <w:p w14:paraId="1F2C93B8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28" w:type="dxa"/>
            <w:gridSpan w:val="4"/>
          </w:tcPr>
          <w:p w14:paraId="0C2BB378" w14:textId="77777777" w:rsidR="00E9570A" w:rsidRDefault="00E9570A" w:rsidP="00273C5E">
            <w:pPr>
              <w:rPr>
                <w:rFonts w:ascii="Arial" w:hAnsi="Arial" w:cs="Arial"/>
                <w:b/>
              </w:rPr>
            </w:pPr>
            <w:r w:rsidRPr="00631D61">
              <w:rPr>
                <w:rFonts w:ascii="Arial" w:hAnsi="Arial" w:cs="Arial"/>
                <w:b/>
              </w:rPr>
              <w:t>Date of Execution:</w:t>
            </w:r>
          </w:p>
          <w:p w14:paraId="0390A9DC" w14:textId="77777777" w:rsidR="00E9570A" w:rsidRDefault="00E9570A" w:rsidP="00273C5E">
            <w:pPr>
              <w:jc w:val="center"/>
              <w:rPr>
                <w:rFonts w:ascii="Arial" w:hAnsi="Arial" w:cs="Arial"/>
              </w:rPr>
            </w:pPr>
          </w:p>
        </w:tc>
      </w:tr>
      <w:tr w:rsidR="00E9570A" w14:paraId="05911053" w14:textId="77777777" w:rsidTr="00E9570A">
        <w:tc>
          <w:tcPr>
            <w:tcW w:w="2178" w:type="dxa"/>
            <w:shd w:val="clear" w:color="auto" w:fill="E0E0E0"/>
          </w:tcPr>
          <w:p w14:paraId="73775ED3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Notes/Deviations</w:t>
            </w:r>
          </w:p>
        </w:tc>
        <w:tc>
          <w:tcPr>
            <w:tcW w:w="13428" w:type="dxa"/>
            <w:gridSpan w:val="4"/>
          </w:tcPr>
          <w:p w14:paraId="457DC8E7" w14:textId="77777777" w:rsidR="00E9570A" w:rsidRDefault="00E9570A" w:rsidP="00273C5E">
            <w:pPr>
              <w:jc w:val="center"/>
              <w:rPr>
                <w:rFonts w:ascii="Arial" w:hAnsi="Arial" w:cs="Arial"/>
              </w:rPr>
            </w:pPr>
          </w:p>
        </w:tc>
      </w:tr>
      <w:tr w:rsidR="00E9570A" w14:paraId="4368FC11" w14:textId="77777777" w:rsidTr="00E9570A">
        <w:trPr>
          <w:cantSplit/>
        </w:trPr>
        <w:tc>
          <w:tcPr>
            <w:tcW w:w="2178" w:type="dxa"/>
            <w:shd w:val="clear" w:color="auto" w:fill="E0E0E0"/>
          </w:tcPr>
          <w:p w14:paraId="292C01CB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377" w:type="dxa"/>
            <w:gridSpan w:val="3"/>
          </w:tcPr>
          <w:p w14:paraId="184D80B8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  <w:tc>
          <w:tcPr>
            <w:tcW w:w="5051" w:type="dxa"/>
          </w:tcPr>
          <w:p w14:paraId="704FE09E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</w:tr>
      <w:tr w:rsidR="00E9570A" w14:paraId="5218D348" w14:textId="77777777" w:rsidTr="00E9570A">
        <w:trPr>
          <w:cantSplit/>
        </w:trPr>
        <w:tc>
          <w:tcPr>
            <w:tcW w:w="2178" w:type="dxa"/>
            <w:shd w:val="clear" w:color="auto" w:fill="E0E0E0"/>
          </w:tcPr>
          <w:p w14:paraId="2D9AFCF5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14:paraId="2DE7023F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  <w:tc>
          <w:tcPr>
            <w:tcW w:w="5051" w:type="dxa"/>
          </w:tcPr>
          <w:p w14:paraId="124DEA0E" w14:textId="77777777" w:rsidR="00E9570A" w:rsidRDefault="00E9570A" w:rsidP="00273C5E">
            <w:pPr>
              <w:rPr>
                <w:rFonts w:ascii="Arial" w:hAnsi="Arial" w:cs="Arial"/>
              </w:rPr>
            </w:pPr>
          </w:p>
        </w:tc>
      </w:tr>
      <w:tr w:rsidR="00E9570A" w:rsidRPr="009B0F41" w14:paraId="5D0F676C" w14:textId="77777777" w:rsidTr="00E9570A">
        <w:trPr>
          <w:cantSplit/>
        </w:trPr>
        <w:tc>
          <w:tcPr>
            <w:tcW w:w="2178" w:type="dxa"/>
            <w:shd w:val="clear" w:color="auto" w:fill="E0E0E0"/>
          </w:tcPr>
          <w:p w14:paraId="1D6E53D7" w14:textId="77777777" w:rsidR="00E9570A" w:rsidRDefault="00E9570A" w:rsidP="00273C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14:paraId="2C931B0D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14:paraId="22818130" w14:textId="77777777" w:rsidR="00E9570A" w:rsidRDefault="00E9570A" w:rsidP="00273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5051" w:type="dxa"/>
          </w:tcPr>
          <w:p w14:paraId="5D45E281" w14:textId="77777777" w:rsidR="00E9570A" w:rsidRPr="009B0F41" w:rsidRDefault="00E9570A" w:rsidP="00273C5E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14:paraId="493987DD" w14:textId="77777777" w:rsidR="003C10A7" w:rsidRDefault="003C10A7" w:rsidP="003C10A7"/>
    <w:p w14:paraId="3F1E16D5" w14:textId="77777777" w:rsidR="003C10A7" w:rsidRPr="00674811" w:rsidRDefault="003C10A7" w:rsidP="003C10A7"/>
    <w:p w14:paraId="005EB24A" w14:textId="77777777" w:rsidR="003C10A7" w:rsidRDefault="003C10A7" w:rsidP="003C10A7"/>
    <w:p w14:paraId="4BEA6A3E" w14:textId="77777777" w:rsidR="003C10A7" w:rsidRDefault="003C10A7" w:rsidP="003C10A7"/>
    <w:p w14:paraId="7AFAB08D" w14:textId="77777777" w:rsidR="003C10A7" w:rsidRPr="004C3D09" w:rsidRDefault="003C10A7" w:rsidP="003C10A7"/>
    <w:p w14:paraId="2C2A933B" w14:textId="77777777" w:rsidR="00262F46" w:rsidRDefault="00262F46"/>
    <w:sectPr w:rsidR="00262F46" w:rsidSect="001A7104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C65C1" w14:textId="77777777" w:rsidR="00B95E22" w:rsidRDefault="00B95E22">
      <w:r>
        <w:separator/>
      </w:r>
    </w:p>
  </w:endnote>
  <w:endnote w:type="continuationSeparator" w:id="0">
    <w:p w14:paraId="7485F7C6" w14:textId="77777777" w:rsidR="00B95E22" w:rsidRDefault="00B9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988A6" w14:textId="77777777" w:rsidR="00B95E22" w:rsidRDefault="00B95E22">
      <w:r>
        <w:separator/>
      </w:r>
    </w:p>
  </w:footnote>
  <w:footnote w:type="continuationSeparator" w:id="0">
    <w:p w14:paraId="42000D6B" w14:textId="77777777" w:rsidR="00B95E22" w:rsidRDefault="00B95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558"/>
    <w:multiLevelType w:val="hybridMultilevel"/>
    <w:tmpl w:val="9E54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C3B"/>
    <w:multiLevelType w:val="hybridMultilevel"/>
    <w:tmpl w:val="01C2B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A190D"/>
    <w:multiLevelType w:val="hybridMultilevel"/>
    <w:tmpl w:val="C5AE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875CF"/>
    <w:multiLevelType w:val="hybridMultilevel"/>
    <w:tmpl w:val="A140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86985"/>
    <w:multiLevelType w:val="hybridMultilevel"/>
    <w:tmpl w:val="B2143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C32F0"/>
    <w:multiLevelType w:val="hybridMultilevel"/>
    <w:tmpl w:val="0AEAF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438E5"/>
    <w:multiLevelType w:val="hybridMultilevel"/>
    <w:tmpl w:val="F74E1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160E4B"/>
    <w:multiLevelType w:val="hybridMultilevel"/>
    <w:tmpl w:val="F760A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4D6AA5"/>
    <w:multiLevelType w:val="hybridMultilevel"/>
    <w:tmpl w:val="09682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555655"/>
    <w:multiLevelType w:val="hybridMultilevel"/>
    <w:tmpl w:val="185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53737F"/>
    <w:multiLevelType w:val="hybridMultilevel"/>
    <w:tmpl w:val="33745F18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1">
    <w:nsid w:val="548C4EBD"/>
    <w:multiLevelType w:val="hybridMultilevel"/>
    <w:tmpl w:val="185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F277F"/>
    <w:multiLevelType w:val="hybridMultilevel"/>
    <w:tmpl w:val="A906C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92526E"/>
    <w:multiLevelType w:val="hybridMultilevel"/>
    <w:tmpl w:val="BFB2C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7A0845"/>
    <w:multiLevelType w:val="hybridMultilevel"/>
    <w:tmpl w:val="DE9CC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38A6B6D"/>
    <w:multiLevelType w:val="hybridMultilevel"/>
    <w:tmpl w:val="185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4F4121"/>
    <w:multiLevelType w:val="hybridMultilevel"/>
    <w:tmpl w:val="9610883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7">
    <w:nsid w:val="6BE9277D"/>
    <w:multiLevelType w:val="hybridMultilevel"/>
    <w:tmpl w:val="47329E9C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8">
    <w:nsid w:val="6CD3176A"/>
    <w:multiLevelType w:val="hybridMultilevel"/>
    <w:tmpl w:val="499A2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96BC72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7B0F6C"/>
    <w:multiLevelType w:val="hybridMultilevel"/>
    <w:tmpl w:val="A5E48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5B10E1"/>
    <w:multiLevelType w:val="hybridMultilevel"/>
    <w:tmpl w:val="BFB2C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8F1525"/>
    <w:multiLevelType w:val="hybridMultilevel"/>
    <w:tmpl w:val="E168FF5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1469E"/>
    <w:multiLevelType w:val="hybridMultilevel"/>
    <w:tmpl w:val="DDA81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577976"/>
    <w:multiLevelType w:val="hybridMultilevel"/>
    <w:tmpl w:val="EC901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23"/>
  </w:num>
  <w:num w:numId="9">
    <w:abstractNumId w:val="11"/>
  </w:num>
  <w:num w:numId="10">
    <w:abstractNumId w:val="8"/>
  </w:num>
  <w:num w:numId="11">
    <w:abstractNumId w:val="19"/>
  </w:num>
  <w:num w:numId="12">
    <w:abstractNumId w:val="9"/>
  </w:num>
  <w:num w:numId="13">
    <w:abstractNumId w:val="13"/>
  </w:num>
  <w:num w:numId="14">
    <w:abstractNumId w:val="14"/>
  </w:num>
  <w:num w:numId="15">
    <w:abstractNumId w:val="22"/>
  </w:num>
  <w:num w:numId="16">
    <w:abstractNumId w:val="6"/>
  </w:num>
  <w:num w:numId="17">
    <w:abstractNumId w:val="16"/>
  </w:num>
  <w:num w:numId="18">
    <w:abstractNumId w:val="17"/>
  </w:num>
  <w:num w:numId="19">
    <w:abstractNumId w:val="10"/>
  </w:num>
  <w:num w:numId="20">
    <w:abstractNumId w:val="1"/>
  </w:num>
  <w:num w:numId="21">
    <w:abstractNumId w:val="3"/>
  </w:num>
  <w:num w:numId="22">
    <w:abstractNumId w:val="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NzYwNzY1szSwMLFQ0lEKTi0uzszPAymwrAUAcfEgpywAAAA="/>
  </w:docVars>
  <w:rsids>
    <w:rsidRoot w:val="000E0745"/>
    <w:rsid w:val="000014EA"/>
    <w:rsid w:val="0000712F"/>
    <w:rsid w:val="0001517E"/>
    <w:rsid w:val="00024FE2"/>
    <w:rsid w:val="00026671"/>
    <w:rsid w:val="000422A4"/>
    <w:rsid w:val="00046BD8"/>
    <w:rsid w:val="00047D33"/>
    <w:rsid w:val="000609EA"/>
    <w:rsid w:val="000638B5"/>
    <w:rsid w:val="00077100"/>
    <w:rsid w:val="0009353C"/>
    <w:rsid w:val="00095673"/>
    <w:rsid w:val="000B6F5C"/>
    <w:rsid w:val="000C4A7F"/>
    <w:rsid w:val="000C6EEE"/>
    <w:rsid w:val="000D036A"/>
    <w:rsid w:val="000E0745"/>
    <w:rsid w:val="000F341D"/>
    <w:rsid w:val="0010021D"/>
    <w:rsid w:val="0010502E"/>
    <w:rsid w:val="0010739C"/>
    <w:rsid w:val="00113C51"/>
    <w:rsid w:val="0013198D"/>
    <w:rsid w:val="001444E5"/>
    <w:rsid w:val="00156C58"/>
    <w:rsid w:val="0016125D"/>
    <w:rsid w:val="00162439"/>
    <w:rsid w:val="00165009"/>
    <w:rsid w:val="00167FDE"/>
    <w:rsid w:val="00172A4B"/>
    <w:rsid w:val="00191ECE"/>
    <w:rsid w:val="001A06CC"/>
    <w:rsid w:val="001A14F8"/>
    <w:rsid w:val="001A7104"/>
    <w:rsid w:val="001B028E"/>
    <w:rsid w:val="001C2D55"/>
    <w:rsid w:val="001C4CA0"/>
    <w:rsid w:val="001F2D31"/>
    <w:rsid w:val="001F301E"/>
    <w:rsid w:val="001F4C30"/>
    <w:rsid w:val="00200ABB"/>
    <w:rsid w:val="002030A7"/>
    <w:rsid w:val="00205F56"/>
    <w:rsid w:val="00206528"/>
    <w:rsid w:val="0021746D"/>
    <w:rsid w:val="00217584"/>
    <w:rsid w:val="0022250F"/>
    <w:rsid w:val="00225E6A"/>
    <w:rsid w:val="0022646A"/>
    <w:rsid w:val="00230AA8"/>
    <w:rsid w:val="002416F5"/>
    <w:rsid w:val="0024273D"/>
    <w:rsid w:val="002466D3"/>
    <w:rsid w:val="0026210C"/>
    <w:rsid w:val="00262F46"/>
    <w:rsid w:val="002704A8"/>
    <w:rsid w:val="00283594"/>
    <w:rsid w:val="00283A59"/>
    <w:rsid w:val="002A5988"/>
    <w:rsid w:val="002C0228"/>
    <w:rsid w:val="002C08AB"/>
    <w:rsid w:val="002C5BB0"/>
    <w:rsid w:val="002D1300"/>
    <w:rsid w:val="002D49FE"/>
    <w:rsid w:val="002D72E3"/>
    <w:rsid w:val="002E3F71"/>
    <w:rsid w:val="002F0B13"/>
    <w:rsid w:val="003036B2"/>
    <w:rsid w:val="003130A5"/>
    <w:rsid w:val="00321362"/>
    <w:rsid w:val="00331123"/>
    <w:rsid w:val="00334F6F"/>
    <w:rsid w:val="003402E0"/>
    <w:rsid w:val="00343E05"/>
    <w:rsid w:val="00344B03"/>
    <w:rsid w:val="003523A2"/>
    <w:rsid w:val="0036326B"/>
    <w:rsid w:val="0036738D"/>
    <w:rsid w:val="00367BAE"/>
    <w:rsid w:val="00372355"/>
    <w:rsid w:val="003750E5"/>
    <w:rsid w:val="00376F6A"/>
    <w:rsid w:val="0038196B"/>
    <w:rsid w:val="003957C3"/>
    <w:rsid w:val="003A437C"/>
    <w:rsid w:val="003A6771"/>
    <w:rsid w:val="003C10A7"/>
    <w:rsid w:val="003D3A0F"/>
    <w:rsid w:val="003F0CCD"/>
    <w:rsid w:val="003F79CA"/>
    <w:rsid w:val="0040627A"/>
    <w:rsid w:val="00413362"/>
    <w:rsid w:val="00414DC6"/>
    <w:rsid w:val="00415A5E"/>
    <w:rsid w:val="004200E4"/>
    <w:rsid w:val="0042246E"/>
    <w:rsid w:val="004248A0"/>
    <w:rsid w:val="00435AE7"/>
    <w:rsid w:val="0044387D"/>
    <w:rsid w:val="00446197"/>
    <w:rsid w:val="00447746"/>
    <w:rsid w:val="00466615"/>
    <w:rsid w:val="00473AA9"/>
    <w:rsid w:val="004772A6"/>
    <w:rsid w:val="004A702E"/>
    <w:rsid w:val="004A76A3"/>
    <w:rsid w:val="004B43F0"/>
    <w:rsid w:val="004B45EA"/>
    <w:rsid w:val="004C247F"/>
    <w:rsid w:val="004D2246"/>
    <w:rsid w:val="004D7C2A"/>
    <w:rsid w:val="004E17BF"/>
    <w:rsid w:val="004F75D4"/>
    <w:rsid w:val="004F79C0"/>
    <w:rsid w:val="00503076"/>
    <w:rsid w:val="00503C1C"/>
    <w:rsid w:val="005045E5"/>
    <w:rsid w:val="00513532"/>
    <w:rsid w:val="00545935"/>
    <w:rsid w:val="00551F7C"/>
    <w:rsid w:val="005601D6"/>
    <w:rsid w:val="00565719"/>
    <w:rsid w:val="0056606C"/>
    <w:rsid w:val="005A0302"/>
    <w:rsid w:val="005B28B0"/>
    <w:rsid w:val="005C0667"/>
    <w:rsid w:val="005C3930"/>
    <w:rsid w:val="005C3DA6"/>
    <w:rsid w:val="005E1C0B"/>
    <w:rsid w:val="005F1403"/>
    <w:rsid w:val="005F3BC6"/>
    <w:rsid w:val="00600AF6"/>
    <w:rsid w:val="00603E9C"/>
    <w:rsid w:val="0060651D"/>
    <w:rsid w:val="00610C36"/>
    <w:rsid w:val="0062079B"/>
    <w:rsid w:val="00622573"/>
    <w:rsid w:val="00635320"/>
    <w:rsid w:val="00636B47"/>
    <w:rsid w:val="006377A6"/>
    <w:rsid w:val="00642706"/>
    <w:rsid w:val="00653930"/>
    <w:rsid w:val="00654A7F"/>
    <w:rsid w:val="00660269"/>
    <w:rsid w:val="00673BA5"/>
    <w:rsid w:val="00680692"/>
    <w:rsid w:val="00682F05"/>
    <w:rsid w:val="00683378"/>
    <w:rsid w:val="00684997"/>
    <w:rsid w:val="006851C5"/>
    <w:rsid w:val="00685940"/>
    <w:rsid w:val="00687184"/>
    <w:rsid w:val="006922D1"/>
    <w:rsid w:val="00694264"/>
    <w:rsid w:val="006C106F"/>
    <w:rsid w:val="006C5A56"/>
    <w:rsid w:val="006D4C05"/>
    <w:rsid w:val="006E26C6"/>
    <w:rsid w:val="006E2BD6"/>
    <w:rsid w:val="006E6A7E"/>
    <w:rsid w:val="006F657B"/>
    <w:rsid w:val="00710340"/>
    <w:rsid w:val="00746D06"/>
    <w:rsid w:val="007572A6"/>
    <w:rsid w:val="00766A0E"/>
    <w:rsid w:val="00770CFA"/>
    <w:rsid w:val="00776BEE"/>
    <w:rsid w:val="007800DD"/>
    <w:rsid w:val="0079296E"/>
    <w:rsid w:val="00796326"/>
    <w:rsid w:val="007A7D14"/>
    <w:rsid w:val="008014AE"/>
    <w:rsid w:val="00802C79"/>
    <w:rsid w:val="008135E1"/>
    <w:rsid w:val="00813940"/>
    <w:rsid w:val="008151AE"/>
    <w:rsid w:val="00820006"/>
    <w:rsid w:val="008357A8"/>
    <w:rsid w:val="0084546E"/>
    <w:rsid w:val="00847176"/>
    <w:rsid w:val="0085646C"/>
    <w:rsid w:val="00866FB4"/>
    <w:rsid w:val="00871C93"/>
    <w:rsid w:val="0089243A"/>
    <w:rsid w:val="008B6D35"/>
    <w:rsid w:val="008C2FE7"/>
    <w:rsid w:val="008C37D6"/>
    <w:rsid w:val="008C38CA"/>
    <w:rsid w:val="008C4021"/>
    <w:rsid w:val="008D6590"/>
    <w:rsid w:val="008E21D3"/>
    <w:rsid w:val="008F28A3"/>
    <w:rsid w:val="008F366D"/>
    <w:rsid w:val="00916637"/>
    <w:rsid w:val="0092582F"/>
    <w:rsid w:val="00926383"/>
    <w:rsid w:val="0093211B"/>
    <w:rsid w:val="009330B1"/>
    <w:rsid w:val="00940AA2"/>
    <w:rsid w:val="00961657"/>
    <w:rsid w:val="00962B0A"/>
    <w:rsid w:val="00962CD9"/>
    <w:rsid w:val="00992600"/>
    <w:rsid w:val="009C4AFE"/>
    <w:rsid w:val="009D4550"/>
    <w:rsid w:val="009E1B90"/>
    <w:rsid w:val="009E4D5D"/>
    <w:rsid w:val="009E55A0"/>
    <w:rsid w:val="009E6666"/>
    <w:rsid w:val="009E6723"/>
    <w:rsid w:val="009F0CDA"/>
    <w:rsid w:val="009F36E8"/>
    <w:rsid w:val="009F414A"/>
    <w:rsid w:val="00A02823"/>
    <w:rsid w:val="00A049F3"/>
    <w:rsid w:val="00A119B4"/>
    <w:rsid w:val="00A12085"/>
    <w:rsid w:val="00A12796"/>
    <w:rsid w:val="00A14EB4"/>
    <w:rsid w:val="00A30AAE"/>
    <w:rsid w:val="00A355F7"/>
    <w:rsid w:val="00A44133"/>
    <w:rsid w:val="00A54D71"/>
    <w:rsid w:val="00A80C34"/>
    <w:rsid w:val="00A85274"/>
    <w:rsid w:val="00A863B0"/>
    <w:rsid w:val="00A94D38"/>
    <w:rsid w:val="00A94FBC"/>
    <w:rsid w:val="00A95622"/>
    <w:rsid w:val="00AA38CC"/>
    <w:rsid w:val="00AA4915"/>
    <w:rsid w:val="00AB1FD2"/>
    <w:rsid w:val="00AB63FD"/>
    <w:rsid w:val="00AB749A"/>
    <w:rsid w:val="00AC37E0"/>
    <w:rsid w:val="00AD4E5E"/>
    <w:rsid w:val="00AE10BA"/>
    <w:rsid w:val="00AE4136"/>
    <w:rsid w:val="00AF6AE3"/>
    <w:rsid w:val="00B15155"/>
    <w:rsid w:val="00B204BA"/>
    <w:rsid w:val="00B20B76"/>
    <w:rsid w:val="00B22878"/>
    <w:rsid w:val="00B22E1B"/>
    <w:rsid w:val="00B37B0E"/>
    <w:rsid w:val="00B4669A"/>
    <w:rsid w:val="00B46933"/>
    <w:rsid w:val="00B51E39"/>
    <w:rsid w:val="00B545B8"/>
    <w:rsid w:val="00B73509"/>
    <w:rsid w:val="00B82EF3"/>
    <w:rsid w:val="00B95E22"/>
    <w:rsid w:val="00BA6CCD"/>
    <w:rsid w:val="00BB2DD1"/>
    <w:rsid w:val="00BB494A"/>
    <w:rsid w:val="00BB4B84"/>
    <w:rsid w:val="00BC7624"/>
    <w:rsid w:val="00BD296B"/>
    <w:rsid w:val="00BE52EE"/>
    <w:rsid w:val="00BF053F"/>
    <w:rsid w:val="00BF346B"/>
    <w:rsid w:val="00BF38C2"/>
    <w:rsid w:val="00C0498E"/>
    <w:rsid w:val="00C16A93"/>
    <w:rsid w:val="00C347F9"/>
    <w:rsid w:val="00C34950"/>
    <w:rsid w:val="00C36843"/>
    <w:rsid w:val="00C371FB"/>
    <w:rsid w:val="00C42C16"/>
    <w:rsid w:val="00C43888"/>
    <w:rsid w:val="00C50E39"/>
    <w:rsid w:val="00C53FD6"/>
    <w:rsid w:val="00C6007D"/>
    <w:rsid w:val="00C64A74"/>
    <w:rsid w:val="00C85165"/>
    <w:rsid w:val="00CA3AD6"/>
    <w:rsid w:val="00CA418D"/>
    <w:rsid w:val="00CB0597"/>
    <w:rsid w:val="00CC7E75"/>
    <w:rsid w:val="00CE4890"/>
    <w:rsid w:val="00CE66C9"/>
    <w:rsid w:val="00CF4735"/>
    <w:rsid w:val="00D0536E"/>
    <w:rsid w:val="00D07BD0"/>
    <w:rsid w:val="00D10F45"/>
    <w:rsid w:val="00D17895"/>
    <w:rsid w:val="00D17DB5"/>
    <w:rsid w:val="00D17E2B"/>
    <w:rsid w:val="00D3111F"/>
    <w:rsid w:val="00D33D7F"/>
    <w:rsid w:val="00D34853"/>
    <w:rsid w:val="00D445DB"/>
    <w:rsid w:val="00D52549"/>
    <w:rsid w:val="00D5481D"/>
    <w:rsid w:val="00D55C16"/>
    <w:rsid w:val="00D62C4C"/>
    <w:rsid w:val="00D65729"/>
    <w:rsid w:val="00D71273"/>
    <w:rsid w:val="00D72026"/>
    <w:rsid w:val="00D76BC7"/>
    <w:rsid w:val="00DA5FD4"/>
    <w:rsid w:val="00DB0F78"/>
    <w:rsid w:val="00DB3D75"/>
    <w:rsid w:val="00DC1D53"/>
    <w:rsid w:val="00DC4176"/>
    <w:rsid w:val="00DC5562"/>
    <w:rsid w:val="00DD0479"/>
    <w:rsid w:val="00DF096B"/>
    <w:rsid w:val="00DF5CE2"/>
    <w:rsid w:val="00DF6F38"/>
    <w:rsid w:val="00E4099B"/>
    <w:rsid w:val="00E505A1"/>
    <w:rsid w:val="00E55120"/>
    <w:rsid w:val="00E70026"/>
    <w:rsid w:val="00E724C2"/>
    <w:rsid w:val="00E72B0A"/>
    <w:rsid w:val="00E806FB"/>
    <w:rsid w:val="00E92D19"/>
    <w:rsid w:val="00E9570A"/>
    <w:rsid w:val="00E96643"/>
    <w:rsid w:val="00E972B6"/>
    <w:rsid w:val="00EA000F"/>
    <w:rsid w:val="00EA3B64"/>
    <w:rsid w:val="00EB0164"/>
    <w:rsid w:val="00EB18F4"/>
    <w:rsid w:val="00EB3FA1"/>
    <w:rsid w:val="00EC01A4"/>
    <w:rsid w:val="00EC2521"/>
    <w:rsid w:val="00EC7240"/>
    <w:rsid w:val="00EF1FAD"/>
    <w:rsid w:val="00EF572E"/>
    <w:rsid w:val="00F044C1"/>
    <w:rsid w:val="00F05B15"/>
    <w:rsid w:val="00F068BE"/>
    <w:rsid w:val="00F3076A"/>
    <w:rsid w:val="00F61312"/>
    <w:rsid w:val="00F63FF8"/>
    <w:rsid w:val="00F662CD"/>
    <w:rsid w:val="00F735C8"/>
    <w:rsid w:val="00F76FEB"/>
    <w:rsid w:val="00F92C35"/>
    <w:rsid w:val="00FA0538"/>
    <w:rsid w:val="00FA5F78"/>
    <w:rsid w:val="00FA6677"/>
    <w:rsid w:val="00FB55D4"/>
    <w:rsid w:val="00FB755E"/>
    <w:rsid w:val="00FC0628"/>
    <w:rsid w:val="00FC0C8C"/>
    <w:rsid w:val="00FC3561"/>
    <w:rsid w:val="00FC77BB"/>
    <w:rsid w:val="00FD49BD"/>
    <w:rsid w:val="00FE21D3"/>
    <w:rsid w:val="00FF03D7"/>
    <w:rsid w:val="00FF086B"/>
    <w:rsid w:val="00FF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3CA54"/>
  <w15:docId w15:val="{B5D16500-4539-45FD-B022-8695426A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745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745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0E07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07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4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A3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A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AD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A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A3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C5A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text-danger">
    <w:name w:val="text-danger"/>
    <w:basedOn w:val="DefaultParagraphFont"/>
    <w:rsid w:val="00D71273"/>
  </w:style>
  <w:style w:type="paragraph" w:styleId="Footer">
    <w:name w:val="footer"/>
    <w:basedOn w:val="Normal"/>
    <w:link w:val="FooterChar"/>
    <w:uiPriority w:val="99"/>
    <w:unhideWhenUsed/>
    <w:rsid w:val="00D76B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C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97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116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5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1048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9570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0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578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525469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2931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98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559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8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75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Hetal Pandya</dc:creator>
  <cp:lastModifiedBy>user</cp:lastModifiedBy>
  <cp:revision>5</cp:revision>
  <dcterms:created xsi:type="dcterms:W3CDTF">2018-03-14T07:50:00Z</dcterms:created>
  <dcterms:modified xsi:type="dcterms:W3CDTF">2018-03-22T15:07:00Z</dcterms:modified>
</cp:coreProperties>
</file>