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892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056"/>
        <w:gridCol w:w="2612"/>
        <w:gridCol w:w="4753"/>
        <w:gridCol w:w="1438"/>
        <w:gridCol w:w="3033"/>
      </w:tblGrid>
      <w:tr w:rsidR="002B19BA" w:rsidRPr="00622B68" w14:paraId="15176AAF" w14:textId="77777777" w:rsidTr="00A10035">
        <w:tc>
          <w:tcPr>
            <w:tcW w:w="2056" w:type="dxa"/>
            <w:shd w:val="clear" w:color="auto" w:fill="E0E0E0"/>
          </w:tcPr>
          <w:p w14:paraId="5E0E4F94" w14:textId="77777777" w:rsidR="002B19BA" w:rsidRPr="00622B68" w:rsidRDefault="002B19BA" w:rsidP="00DB1B15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612" w:type="dxa"/>
            <w:shd w:val="clear" w:color="auto" w:fill="E0E0E0"/>
          </w:tcPr>
          <w:p w14:paraId="660FCAF0" w14:textId="77777777"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753" w:type="dxa"/>
            <w:shd w:val="clear" w:color="auto" w:fill="E0E0E0"/>
          </w:tcPr>
          <w:p w14:paraId="06E941CB" w14:textId="77777777"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38" w:type="dxa"/>
            <w:shd w:val="clear" w:color="auto" w:fill="E0E0E0"/>
          </w:tcPr>
          <w:p w14:paraId="3D8DABBD" w14:textId="77777777" w:rsidR="002B19BA" w:rsidRPr="00622B68" w:rsidRDefault="002B19BA" w:rsidP="00DB1B1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Reqt/Spec</w:t>
            </w:r>
          </w:p>
        </w:tc>
        <w:tc>
          <w:tcPr>
            <w:tcW w:w="3033" w:type="dxa"/>
            <w:shd w:val="clear" w:color="auto" w:fill="E0E0E0"/>
          </w:tcPr>
          <w:p w14:paraId="7F0244D4" w14:textId="77777777" w:rsidR="002B19BA" w:rsidRPr="00622B68" w:rsidRDefault="002B19BA" w:rsidP="00DB1B15">
            <w:pPr>
              <w:pStyle w:val="Heading1"/>
              <w:jc w:val="left"/>
            </w:pPr>
            <w:r w:rsidRPr="00622B68">
              <w:t>Author</w:t>
            </w:r>
          </w:p>
        </w:tc>
      </w:tr>
      <w:tr w:rsidR="0018270B" w:rsidRPr="00622B68" w14:paraId="6A6003A7" w14:textId="77777777" w:rsidTr="00A10035">
        <w:tc>
          <w:tcPr>
            <w:tcW w:w="2056" w:type="dxa"/>
          </w:tcPr>
          <w:p w14:paraId="3E64842E" w14:textId="77777777"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  <w:tc>
          <w:tcPr>
            <w:tcW w:w="2612" w:type="dxa"/>
          </w:tcPr>
          <w:p w14:paraId="312FB2ED" w14:textId="77777777" w:rsidR="0018270B" w:rsidRPr="00622B68" w:rsidRDefault="008F434F" w:rsidP="009C3435">
            <w:pPr>
              <w:rPr>
                <w:rFonts w:ascii="Arial" w:hAnsi="Arial" w:cs="Arial"/>
              </w:rPr>
            </w:pPr>
            <w:r w:rsidRPr="009C3435">
              <w:rPr>
                <w:rFonts w:ascii="Arial" w:hAnsi="Arial" w:cs="Arial"/>
              </w:rPr>
              <w:t>Periodic Review – Actions required by doc Owner</w:t>
            </w:r>
          </w:p>
        </w:tc>
        <w:tc>
          <w:tcPr>
            <w:tcW w:w="4753" w:type="dxa"/>
          </w:tcPr>
          <w:p w14:paraId="0DEFFC40" w14:textId="77777777" w:rsidR="00A32883" w:rsidRPr="00BE0394" w:rsidRDefault="00A74CC9" w:rsidP="006716D9">
            <w:pPr>
              <w:rPr>
                <w:rFonts w:ascii="Arial" w:hAnsi="Arial" w:cs="Arial"/>
              </w:rPr>
            </w:pPr>
            <w:r w:rsidRPr="009C3435">
              <w:rPr>
                <w:rFonts w:ascii="Arial" w:hAnsi="Arial" w:cs="Arial"/>
              </w:rPr>
              <w:t>To verify a document Periodic Review requires action by the document owner changing settings</w:t>
            </w:r>
          </w:p>
        </w:tc>
        <w:tc>
          <w:tcPr>
            <w:tcW w:w="1438" w:type="dxa"/>
          </w:tcPr>
          <w:p w14:paraId="4AACE809" w14:textId="77777777"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  <w:tc>
          <w:tcPr>
            <w:tcW w:w="3033" w:type="dxa"/>
          </w:tcPr>
          <w:p w14:paraId="664E715E" w14:textId="77777777" w:rsidR="0018270B" w:rsidRPr="00622B68" w:rsidRDefault="0018270B" w:rsidP="00DB1B15">
            <w:pPr>
              <w:rPr>
                <w:rFonts w:ascii="Arial" w:hAnsi="Arial" w:cs="Arial"/>
              </w:rPr>
            </w:pPr>
          </w:p>
        </w:tc>
      </w:tr>
    </w:tbl>
    <w:p w14:paraId="00791C14" w14:textId="77777777" w:rsidR="0018270B" w:rsidRPr="00622B68" w:rsidRDefault="0018270B" w:rsidP="00DB1B15">
      <w:pPr>
        <w:rPr>
          <w:rFonts w:ascii="Arial" w:hAnsi="Arial" w:cs="Arial"/>
        </w:rPr>
      </w:pPr>
    </w:p>
    <w:tbl>
      <w:tblPr>
        <w:tblW w:w="138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807"/>
        <w:gridCol w:w="2967"/>
        <w:gridCol w:w="3377"/>
        <w:gridCol w:w="2689"/>
        <w:gridCol w:w="2049"/>
      </w:tblGrid>
      <w:tr w:rsidR="0018270B" w:rsidRPr="00622B68" w14:paraId="769CEA82" w14:textId="77777777" w:rsidTr="00A10035">
        <w:trPr>
          <w:trHeight w:val="1025"/>
        </w:trPr>
        <w:tc>
          <w:tcPr>
            <w:tcW w:w="2807" w:type="dxa"/>
            <w:shd w:val="clear" w:color="auto" w:fill="E0E0E0"/>
          </w:tcPr>
          <w:p w14:paraId="4136C8CA" w14:textId="77777777" w:rsidR="0018270B" w:rsidRPr="00622B68" w:rsidRDefault="0018270B" w:rsidP="00DB1B1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082" w:type="dxa"/>
            <w:gridSpan w:val="4"/>
          </w:tcPr>
          <w:p w14:paraId="6DC1B696" w14:textId="77777777" w:rsidR="00BE0394" w:rsidRPr="00A10035" w:rsidRDefault="00BE0394" w:rsidP="00A1003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A10035">
              <w:rPr>
                <w:rFonts w:ascii="Arial" w:hAnsi="Arial" w:cs="Arial"/>
              </w:rPr>
              <w:t>Standard System Configuration.</w:t>
            </w:r>
          </w:p>
          <w:p w14:paraId="3B868F8E" w14:textId="763DD212" w:rsidR="004E69B9" w:rsidRPr="00A10035" w:rsidRDefault="00BE0394" w:rsidP="00A1003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 w:rsidRPr="00A10035">
              <w:rPr>
                <w:rFonts w:ascii="Arial" w:hAnsi="Arial" w:cs="Arial"/>
              </w:rPr>
              <w:t xml:space="preserve">Two test user logins exist. </w:t>
            </w:r>
            <w:r w:rsidR="00D323D7" w:rsidRPr="00A10035">
              <w:rPr>
                <w:rFonts w:ascii="Arial" w:hAnsi="Arial" w:cs="Arial"/>
              </w:rPr>
              <w:t>For e.g Test user 1 and Test User 2</w:t>
            </w:r>
            <w:ins w:id="0" w:author="Akarsh Sridhara Babu" w:date="2018-04-12T11:15:00Z">
              <w:r w:rsidR="006448EA">
                <w:rPr>
                  <w:rFonts w:ascii="Arial" w:hAnsi="Arial" w:cs="Arial"/>
                </w:rPr>
                <w:t>.</w:t>
              </w:r>
            </w:ins>
          </w:p>
          <w:p w14:paraId="343E0631" w14:textId="77777777" w:rsidR="004E69B9" w:rsidRDefault="004E69B9" w:rsidP="00A1003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noProof/>
              </w:rPr>
            </w:pPr>
            <w:r w:rsidRPr="00A10035">
              <w:rPr>
                <w:rFonts w:ascii="Arial" w:hAnsi="Arial" w:cs="Arial"/>
                <w:noProof/>
              </w:rPr>
              <w:t>Go to administrator &gt; document types &gt; select event type as index card&gt;Edit document type (For eg ANT-FORM)&gt;</w:t>
            </w:r>
            <w:r w:rsidRPr="00A10035">
              <w:rPr>
                <w:rFonts w:ascii="Arial" w:hAnsi="Arial" w:cs="Arial"/>
              </w:rPr>
              <w:t xml:space="preserve"> ensure that the checkbox ‘Document Author/Owner is NOT required to review/sign-off on completed reviews in the event Required Reviewers declare that changes to document are required’ is checked</w:t>
            </w:r>
            <w:ins w:id="1" w:author="Akarsh Sridhara Babu" w:date="2018-04-12T11:15:00Z">
              <w:r w:rsidR="00F92CE8">
                <w:rPr>
                  <w:rFonts w:ascii="Arial" w:hAnsi="Arial" w:cs="Arial"/>
                </w:rPr>
                <w:t>.</w:t>
              </w:r>
            </w:ins>
            <w:del w:id="2" w:author="Akarsh Sridhara Babu" w:date="2018-04-12T11:15:00Z">
              <w:r w:rsidRPr="00A10035" w:rsidDel="00F92CE8">
                <w:rPr>
                  <w:rFonts w:ascii="Arial" w:hAnsi="Arial" w:cs="Arial"/>
                </w:rPr>
                <w:delText xml:space="preserve"> </w:delText>
              </w:r>
            </w:del>
          </w:p>
          <w:p w14:paraId="4A8043D7" w14:textId="77777777" w:rsidR="00DA1DF3" w:rsidRPr="00A10035" w:rsidRDefault="00DA1DF3" w:rsidP="00DA1DF3">
            <w:pPr>
              <w:pStyle w:val="ListParagraph"/>
              <w:rPr>
                <w:rFonts w:ascii="Arial" w:hAnsi="Arial" w:cs="Arial"/>
                <w:noProof/>
              </w:rPr>
            </w:pPr>
          </w:p>
          <w:p w14:paraId="35B7783B" w14:textId="77777777" w:rsidR="004E69B9" w:rsidRDefault="004E69B9" w:rsidP="004E69B9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1</w:t>
            </w:r>
          </w:p>
          <w:p w14:paraId="5A8C4334" w14:textId="77777777" w:rsidR="004E69B9" w:rsidRPr="004E69B9" w:rsidRDefault="004E69B9" w:rsidP="004E69B9">
            <w:pPr>
              <w:ind w:left="720"/>
              <w:rPr>
                <w:rFonts w:ascii="Arial" w:hAnsi="Arial" w:cs="Arial"/>
              </w:rPr>
            </w:pPr>
          </w:p>
          <w:p w14:paraId="51FAFE93" w14:textId="77777777" w:rsidR="004E69B9" w:rsidRDefault="004E69B9" w:rsidP="00CD4817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E8A5D98" wp14:editId="0D356245">
                  <wp:extent cx="5400675" cy="4429125"/>
                  <wp:effectExtent l="76200" t="76200" r="142875" b="142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44291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50541B1" w14:textId="77777777" w:rsidR="00A10035" w:rsidRDefault="00A10035" w:rsidP="00A10035">
            <w:pPr>
              <w:pStyle w:val="ListParagraph"/>
              <w:rPr>
                <w:rFonts w:ascii="Arial" w:hAnsi="Arial" w:cs="Arial"/>
              </w:rPr>
            </w:pPr>
          </w:p>
          <w:p w14:paraId="55B5F98B" w14:textId="77777777" w:rsidR="00A10035" w:rsidRDefault="00A10035" w:rsidP="00A10035">
            <w:pPr>
              <w:pStyle w:val="ListParagraph"/>
              <w:rPr>
                <w:rFonts w:ascii="Arial" w:hAnsi="Arial" w:cs="Arial"/>
              </w:rPr>
            </w:pPr>
          </w:p>
          <w:p w14:paraId="413325F5" w14:textId="77777777" w:rsidR="00A10035" w:rsidRDefault="00A10035" w:rsidP="00A10035">
            <w:pPr>
              <w:pStyle w:val="ListParagraph"/>
              <w:rPr>
                <w:rFonts w:ascii="Arial" w:hAnsi="Arial" w:cs="Arial"/>
              </w:rPr>
            </w:pPr>
          </w:p>
          <w:p w14:paraId="62440763" w14:textId="77777777" w:rsidR="00A10035" w:rsidRPr="00A10035" w:rsidRDefault="00A10035" w:rsidP="00A10035">
            <w:pPr>
              <w:rPr>
                <w:rFonts w:ascii="Arial" w:hAnsi="Arial" w:cs="Arial"/>
              </w:rPr>
            </w:pPr>
          </w:p>
          <w:p w14:paraId="66DC4392" w14:textId="1ED9775D" w:rsidR="00A10035" w:rsidRDefault="00A10035" w:rsidP="00A1003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noProof/>
              </w:rPr>
            </w:pPr>
            <w:r w:rsidRPr="004E69B9">
              <w:rPr>
                <w:rFonts w:ascii="Arial" w:hAnsi="Arial" w:cs="Arial"/>
                <w:noProof/>
              </w:rPr>
              <w:lastRenderedPageBreak/>
              <w:t>Go to administrator &gt; document types &gt; select event type as index card</w:t>
            </w:r>
            <w:ins w:id="3" w:author="Akarsh Sridhara Babu" w:date="2018-04-12T11:16:00Z">
              <w:r w:rsidR="006A06FC">
                <w:rPr>
                  <w:rFonts w:ascii="Arial" w:hAnsi="Arial" w:cs="Arial"/>
                  <w:noProof/>
                </w:rPr>
                <w:t xml:space="preserve"> </w:t>
              </w:r>
            </w:ins>
            <w:r w:rsidRPr="004E69B9">
              <w:rPr>
                <w:rFonts w:ascii="Arial" w:hAnsi="Arial" w:cs="Arial"/>
                <w:noProof/>
              </w:rPr>
              <w:t>&gt;</w:t>
            </w:r>
            <w:ins w:id="4" w:author="Akarsh Sridhara Babu" w:date="2018-04-12T11:16:00Z">
              <w:r w:rsidR="006A06FC">
                <w:rPr>
                  <w:rFonts w:ascii="Arial" w:hAnsi="Arial" w:cs="Arial"/>
                  <w:noProof/>
                </w:rPr>
                <w:t xml:space="preserve"> </w:t>
              </w:r>
            </w:ins>
            <w:r w:rsidRPr="004E69B9">
              <w:rPr>
                <w:rFonts w:ascii="Arial" w:hAnsi="Arial" w:cs="Arial"/>
                <w:noProof/>
              </w:rPr>
              <w:t xml:space="preserve">Edit document type </w:t>
            </w:r>
            <w:r>
              <w:rPr>
                <w:rFonts w:ascii="Arial" w:hAnsi="Arial" w:cs="Arial"/>
                <w:noProof/>
              </w:rPr>
              <w:t>(For eg ANT-SOP)</w:t>
            </w:r>
            <w:r w:rsidRPr="004E69B9">
              <w:rPr>
                <w:rFonts w:ascii="Arial" w:hAnsi="Arial" w:cs="Arial"/>
                <w:noProof/>
              </w:rPr>
              <w:t>&gt;</w:t>
            </w:r>
            <w:r w:rsidRPr="004E69B9">
              <w:rPr>
                <w:rFonts w:ascii="Arial" w:hAnsi="Arial" w:cs="Arial"/>
              </w:rPr>
              <w:t xml:space="preserve"> ensure that the checkbox ‘Document Author/Owner is NOT required to review/sign-off on completed reviews in the event Required Reviewers declare that</w:t>
            </w:r>
            <w:r>
              <w:rPr>
                <w:rFonts w:ascii="Arial" w:hAnsi="Arial" w:cs="Arial"/>
              </w:rPr>
              <w:t xml:space="preserve"> NO</w:t>
            </w:r>
            <w:r w:rsidRPr="004E69B9">
              <w:rPr>
                <w:rFonts w:ascii="Arial" w:hAnsi="Arial" w:cs="Arial"/>
              </w:rPr>
              <w:t xml:space="preserve"> changes to document are required’ is checked</w:t>
            </w:r>
            <w:ins w:id="5" w:author="Akarsh Sridhara Babu" w:date="2018-04-12T11:16:00Z">
              <w:r w:rsidR="006A06FC">
                <w:rPr>
                  <w:rFonts w:ascii="Arial" w:hAnsi="Arial" w:cs="Arial"/>
                </w:rPr>
                <w:t>.</w:t>
              </w:r>
            </w:ins>
            <w:r w:rsidRPr="004E69B9">
              <w:rPr>
                <w:rFonts w:ascii="Arial" w:hAnsi="Arial" w:cs="Arial"/>
              </w:rPr>
              <w:t xml:space="preserve"> </w:t>
            </w:r>
            <w:bookmarkStart w:id="6" w:name="_GoBack"/>
            <w:bookmarkEnd w:id="6"/>
          </w:p>
          <w:p w14:paraId="2B191361" w14:textId="77777777" w:rsidR="00CD4817" w:rsidRDefault="00CD4817" w:rsidP="00CD4817">
            <w:pPr>
              <w:pStyle w:val="ListParagraph"/>
              <w:rPr>
                <w:rFonts w:ascii="Arial" w:hAnsi="Arial" w:cs="Arial"/>
                <w:noProof/>
              </w:rPr>
            </w:pPr>
          </w:p>
          <w:p w14:paraId="7C0933D2" w14:textId="77777777" w:rsidR="00A10035" w:rsidRDefault="00A10035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Screenshot 2</w:t>
            </w:r>
          </w:p>
          <w:p w14:paraId="0815F95A" w14:textId="77777777" w:rsidR="00A10035" w:rsidRPr="00A10035" w:rsidRDefault="00A10035" w:rsidP="00A10035">
            <w:pPr>
              <w:rPr>
                <w:rFonts w:ascii="Arial" w:hAnsi="Arial" w:cs="Arial"/>
                <w:noProof/>
              </w:rPr>
            </w:pPr>
          </w:p>
          <w:p w14:paraId="4E0BA120" w14:textId="77777777" w:rsidR="00A10035" w:rsidRPr="00CD4817" w:rsidRDefault="00A10035" w:rsidP="00CD4817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407A092" wp14:editId="43A7E106">
                  <wp:extent cx="5819775" cy="3619500"/>
                  <wp:effectExtent l="76200" t="76200" r="142875" b="133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36195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3121A4" w14:textId="77777777" w:rsidR="00A10035" w:rsidRDefault="00A10035" w:rsidP="00CD4817">
            <w:pPr>
              <w:rPr>
                <w:rFonts w:ascii="Arial" w:hAnsi="Arial" w:cs="Arial"/>
              </w:rPr>
            </w:pPr>
          </w:p>
          <w:p w14:paraId="0AE46254" w14:textId="77777777" w:rsidR="00CD4817" w:rsidRPr="00CD4817" w:rsidRDefault="00CD4817" w:rsidP="00CD4817">
            <w:pPr>
              <w:rPr>
                <w:rFonts w:ascii="Arial" w:hAnsi="Arial" w:cs="Arial"/>
                <w:noProof/>
              </w:rPr>
            </w:pPr>
          </w:p>
        </w:tc>
      </w:tr>
      <w:tr w:rsidR="009C3435" w:rsidRPr="00622B68" w14:paraId="78B930AA" w14:textId="77777777" w:rsidTr="00A10035">
        <w:trPr>
          <w:trHeight w:val="564"/>
        </w:trPr>
        <w:tc>
          <w:tcPr>
            <w:tcW w:w="2807" w:type="dxa"/>
            <w:shd w:val="clear" w:color="auto" w:fill="E0E0E0"/>
          </w:tcPr>
          <w:p w14:paraId="7CDD6DB1" w14:textId="77777777" w:rsidR="009C3435" w:rsidRPr="00622B68" w:rsidRDefault="009C3435" w:rsidP="009C343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lastRenderedPageBreak/>
              <w:t>Procedure</w:t>
            </w:r>
          </w:p>
        </w:tc>
        <w:tc>
          <w:tcPr>
            <w:tcW w:w="11082" w:type="dxa"/>
            <w:gridSpan w:val="4"/>
          </w:tcPr>
          <w:p w14:paraId="55C611DD" w14:textId="77777777" w:rsidR="004E69B9" w:rsidRPr="004E69B9" w:rsidRDefault="004E69B9" w:rsidP="004E69B9">
            <w:pPr>
              <w:rPr>
                <w:rFonts w:ascii="Arial" w:hAnsi="Arial" w:cs="Arial"/>
                <w:noProof/>
              </w:rPr>
            </w:pPr>
          </w:p>
          <w:p w14:paraId="2AA84126" w14:textId="17C4E6A8" w:rsidR="009C3435" w:rsidRPr="00A10035" w:rsidRDefault="009C34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Login as Test user </w:t>
            </w:r>
            <w:r w:rsidR="00A10035">
              <w:rPr>
                <w:rFonts w:ascii="Arial" w:hAnsi="Arial" w:cs="Arial"/>
                <w:noProof/>
              </w:rPr>
              <w:t>1(Owner)</w:t>
            </w:r>
            <w:ins w:id="7" w:author="Akarsh Sridhara Babu" w:date="2018-04-12T11:17:00Z">
              <w:r w:rsidR="006A06FC">
                <w:rPr>
                  <w:rFonts w:ascii="Arial" w:hAnsi="Arial" w:cs="Arial"/>
                  <w:noProof/>
                </w:rPr>
                <w:t>.</w:t>
              </w:r>
            </w:ins>
          </w:p>
          <w:p w14:paraId="13D81DEF" w14:textId="77D17386" w:rsidR="009C3435" w:rsidRDefault="004E69B9" w:rsidP="009C343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new document with the document type used </w:t>
            </w:r>
            <w:r w:rsidR="00A10035">
              <w:rPr>
                <w:rFonts w:ascii="Arial" w:hAnsi="Arial" w:cs="Arial"/>
              </w:rPr>
              <w:t>in prerequisite 3</w:t>
            </w:r>
            <w:ins w:id="8" w:author="Akarsh Sridhara Babu" w:date="2018-04-12T11:17:00Z">
              <w:r w:rsidR="006A06FC">
                <w:rPr>
                  <w:rFonts w:ascii="Arial" w:hAnsi="Arial" w:cs="Arial"/>
                </w:rPr>
                <w:t>.</w:t>
              </w:r>
            </w:ins>
          </w:p>
          <w:p w14:paraId="6501061B" w14:textId="77777777" w:rsidR="009C3435" w:rsidRDefault="009C3435" w:rsidP="009C34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Add a main file, approvers and other required fields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7354210F" w14:textId="77777777" w:rsidR="009C3435" w:rsidRDefault="009C3435" w:rsidP="009C34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Go to the periodic review section.</w:t>
            </w:r>
          </w:p>
          <w:p w14:paraId="7D8521D3" w14:textId="3949DA3C" w:rsidR="009C3435" w:rsidRDefault="009C3435" w:rsidP="009C34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days per review (for eg: 7)</w:t>
            </w:r>
            <w:ins w:id="9" w:author="Akarsh Sridhara Babu" w:date="2018-04-12T11:17:00Z">
              <w:r w:rsidR="006A06FC">
                <w:rPr>
                  <w:rFonts w:ascii="Arial" w:hAnsi="Arial" w:cs="Arial"/>
                  <w:noProof/>
                </w:rPr>
                <w:t>.</w:t>
              </w:r>
            </w:ins>
          </w:p>
          <w:p w14:paraId="776F92B6" w14:textId="77777777" w:rsidR="009C3435" w:rsidRPr="00A83AA4" w:rsidRDefault="009C3435" w:rsidP="009C34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Add </w:t>
            </w:r>
            <w:r w:rsidR="006716D9" w:rsidRPr="00440143">
              <w:rPr>
                <w:rFonts w:ascii="Arial" w:hAnsi="Arial" w:cs="Arial"/>
                <w:noProof/>
              </w:rPr>
              <w:t>one</w:t>
            </w:r>
            <w:r w:rsidRPr="00440143">
              <w:rPr>
                <w:rFonts w:ascii="Arial" w:hAnsi="Arial" w:cs="Arial"/>
                <w:noProof/>
              </w:rPr>
              <w:t xml:space="preserve"> periodic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440143">
              <w:rPr>
                <w:rFonts w:ascii="Arial" w:hAnsi="Arial" w:cs="Arial"/>
                <w:noProof/>
              </w:rPr>
              <w:t>reviewer</w:t>
            </w:r>
            <w:r>
              <w:rPr>
                <w:rFonts w:ascii="Arial" w:hAnsi="Arial" w:cs="Arial"/>
                <w:noProof/>
              </w:rPr>
              <w:t xml:space="preserve"> by clicking on “</w:t>
            </w:r>
            <w:r w:rsidRPr="0000200A">
              <w:rPr>
                <w:rFonts w:ascii="Arial" w:hAnsi="Arial" w:cs="Arial"/>
                <w:noProof/>
              </w:rPr>
              <w:t>Edit Periodic Reviewers</w:t>
            </w:r>
            <w:r>
              <w:rPr>
                <w:rFonts w:ascii="Arial" w:hAnsi="Arial" w:cs="Arial"/>
                <w:noProof/>
              </w:rPr>
              <w:t>” link</w:t>
            </w:r>
            <w:r w:rsidR="00766A6B">
              <w:rPr>
                <w:rFonts w:ascii="Arial" w:hAnsi="Arial" w:cs="Arial"/>
                <w:noProof/>
              </w:rPr>
              <w:t>.</w:t>
            </w:r>
          </w:p>
          <w:p w14:paraId="0E5C4216" w14:textId="21649C72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del w:id="10" w:author="Akarsh Sridhara Babu" w:date="2018-04-12T11:17:00Z">
              <w:r w:rsidDel="006A06FC">
                <w:rPr>
                  <w:rFonts w:ascii="Arial" w:hAnsi="Arial" w:cs="Arial"/>
                </w:rPr>
                <w:delText>CheckIn</w:delText>
              </w:r>
            </w:del>
            <w:ins w:id="11" w:author="Akarsh Sridhara Babu" w:date="2018-04-12T11:17:00Z">
              <w:r w:rsidR="006A06FC">
                <w:rPr>
                  <w:rFonts w:ascii="Arial" w:hAnsi="Arial" w:cs="Arial"/>
                </w:rPr>
                <w:t>Check-in</w:t>
              </w:r>
            </w:ins>
            <w:r>
              <w:rPr>
                <w:rFonts w:ascii="Arial" w:hAnsi="Arial" w:cs="Arial"/>
              </w:rPr>
              <w:t xml:space="preserve"> the document and rout in for approval.</w:t>
            </w:r>
          </w:p>
          <w:p w14:paraId="0460041D" w14:textId="77777777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the document and make it effective.</w:t>
            </w:r>
          </w:p>
          <w:p w14:paraId="728A6FE6" w14:textId="77777777" w:rsidR="00CD4817" w:rsidRDefault="00CD4817" w:rsidP="00CD4817">
            <w:pPr>
              <w:rPr>
                <w:rFonts w:ascii="Arial" w:hAnsi="Arial" w:cs="Arial"/>
              </w:rPr>
            </w:pPr>
          </w:p>
          <w:p w14:paraId="43F3C091" w14:textId="77777777" w:rsidR="00CD4817" w:rsidRDefault="00CD4817" w:rsidP="00CD4817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A7070CF" wp14:editId="66A46F91">
                  <wp:extent cx="6305550" cy="3019425"/>
                  <wp:effectExtent l="76200" t="76200" r="133350" b="1428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5550" cy="30194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2F57CF" w14:textId="77777777" w:rsidR="00CD4817" w:rsidRDefault="00CD4817" w:rsidP="00CD4817">
            <w:pPr>
              <w:rPr>
                <w:rFonts w:ascii="Arial" w:hAnsi="Arial" w:cs="Arial"/>
              </w:rPr>
            </w:pPr>
          </w:p>
          <w:p w14:paraId="284897F0" w14:textId="77777777" w:rsidR="00CD4817" w:rsidRPr="00CD4817" w:rsidRDefault="00CD4817" w:rsidP="00CD4817">
            <w:pPr>
              <w:rPr>
                <w:rFonts w:ascii="Arial" w:hAnsi="Arial" w:cs="Arial"/>
              </w:rPr>
            </w:pPr>
          </w:p>
          <w:p w14:paraId="03F98FDC" w14:textId="2BD28E4B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Logout as Test user 1</w:t>
            </w:r>
            <w:ins w:id="12" w:author="Akarsh Sridhara Babu" w:date="2018-04-12T11:17:00Z">
              <w:r w:rsidR="006A06FC">
                <w:rPr>
                  <w:rFonts w:ascii="Arial" w:hAnsi="Arial" w:cs="Arial"/>
                </w:rPr>
                <w:t>.</w:t>
              </w:r>
            </w:ins>
          </w:p>
          <w:p w14:paraId="18108AD8" w14:textId="177AA3D5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Test user 2</w:t>
            </w:r>
            <w:ins w:id="13" w:author="Akarsh Sridhara Babu" w:date="2018-04-12T11:19:00Z">
              <w:r w:rsidR="006A06FC">
                <w:rPr>
                  <w:rFonts w:ascii="Arial" w:hAnsi="Arial" w:cs="Arial"/>
                </w:rPr>
                <w:t xml:space="preserve"> </w:t>
              </w:r>
            </w:ins>
            <w:r w:rsidR="00766A6B">
              <w:rPr>
                <w:rFonts w:ascii="Arial" w:hAnsi="Arial" w:cs="Arial"/>
              </w:rPr>
              <w:t>(periodic reviewer added in step</w:t>
            </w:r>
            <w:ins w:id="14" w:author="Akarsh Sridhara Babu" w:date="2018-04-12T11:19:00Z">
              <w:r w:rsidR="006A06FC">
                <w:rPr>
                  <w:rFonts w:ascii="Arial" w:hAnsi="Arial" w:cs="Arial"/>
                </w:rPr>
                <w:t xml:space="preserve"> </w:t>
              </w:r>
            </w:ins>
            <w:del w:id="15" w:author="Akarsh Sridhara Babu" w:date="2018-04-12T11:19:00Z">
              <w:r w:rsidR="00766A6B" w:rsidDel="006A06FC">
                <w:rPr>
                  <w:rFonts w:ascii="Arial" w:hAnsi="Arial" w:cs="Arial"/>
                </w:rPr>
                <w:delText>(</w:delText>
              </w:r>
            </w:del>
            <w:r w:rsidR="00766A6B">
              <w:rPr>
                <w:rFonts w:ascii="Arial" w:hAnsi="Arial" w:cs="Arial"/>
              </w:rPr>
              <w:t>6</w:t>
            </w:r>
            <w:del w:id="16" w:author="Akarsh Sridhara Babu" w:date="2018-04-12T11:19:00Z">
              <w:r w:rsidR="00766A6B" w:rsidDel="006A06FC">
                <w:rPr>
                  <w:rFonts w:ascii="Arial" w:hAnsi="Arial" w:cs="Arial"/>
                </w:rPr>
                <w:delText xml:space="preserve">) </w:delText>
              </w:r>
            </w:del>
            <w:r w:rsidR="00766A6B">
              <w:rPr>
                <w:rFonts w:ascii="Arial" w:hAnsi="Arial" w:cs="Arial"/>
              </w:rPr>
              <w:t>)</w:t>
            </w:r>
          </w:p>
          <w:p w14:paraId="4DAB427B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periodic review wizard to view a list of documents awaiting the user’s review. </w:t>
            </w:r>
          </w:p>
          <w:p w14:paraId="3E22437F" w14:textId="77777777" w:rsidR="00CD4817" w:rsidRDefault="00CD4817" w:rsidP="00CD4817">
            <w:pPr>
              <w:ind w:left="360"/>
              <w:rPr>
                <w:rFonts w:ascii="Arial" w:hAnsi="Arial" w:cs="Arial"/>
              </w:rPr>
            </w:pPr>
          </w:p>
          <w:p w14:paraId="43843EAC" w14:textId="77777777" w:rsidR="00A10035" w:rsidRDefault="00A10035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1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Periodic review </w:t>
            </w:r>
            <w:r w:rsidR="00440143">
              <w:rPr>
                <w:rFonts w:ascii="Arial" w:hAnsi="Arial" w:cs="Arial"/>
                <w:b/>
                <w:noProof/>
                <w:color w:val="FF0000"/>
                <w:u w:val="single"/>
              </w:rPr>
              <w:t>of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the document is available in Test User 2’s wizard</w:t>
            </w:r>
          </w:p>
          <w:p w14:paraId="436516AA" w14:textId="77777777" w:rsidR="00CD4817" w:rsidRDefault="00CD4817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8234ADB" w14:textId="77777777" w:rsidR="00CD4817" w:rsidRDefault="00CD4817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CFB77E5" w14:textId="77777777" w:rsidR="00CD4817" w:rsidRDefault="00CD4817" w:rsidP="005501CB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D58FA9F" wp14:editId="699383A5">
                  <wp:extent cx="6096000" cy="3076575"/>
                  <wp:effectExtent l="76200" t="76200" r="133350" b="1428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30765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3358D7" w14:textId="77777777" w:rsidR="00CD4817" w:rsidRDefault="00CD4817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AE42957" w14:textId="77777777" w:rsidR="00CD4817" w:rsidRDefault="00CD4817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E12C48D" w14:textId="77777777" w:rsidR="00CD4817" w:rsidRDefault="00CD4817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10B15D1" w14:textId="77777777" w:rsidR="00CD4817" w:rsidRDefault="00CD4817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1509612" w14:textId="77777777" w:rsidR="00A10035" w:rsidRDefault="00A10035" w:rsidP="00CD4817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B99EB49" w14:textId="77777777" w:rsidR="00CD4817" w:rsidRPr="00CD4817" w:rsidRDefault="00CD4817" w:rsidP="00CD4817">
            <w:pPr>
              <w:rPr>
                <w:rFonts w:ascii="Arial" w:hAnsi="Arial" w:cs="Arial"/>
              </w:rPr>
            </w:pPr>
          </w:p>
          <w:p w14:paraId="4AE41E15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to view the document and perform the periodic review with a review decision as ‘Change’/’Changes Required’</w:t>
            </w:r>
          </w:p>
          <w:p w14:paraId="2C62E38F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periodic review wizard again and hit refresh.</w:t>
            </w:r>
          </w:p>
          <w:p w14:paraId="68C0B186" w14:textId="77777777" w:rsidR="00CD4817" w:rsidRDefault="00CD4817" w:rsidP="00CD4817">
            <w:pPr>
              <w:ind w:left="360"/>
              <w:rPr>
                <w:rFonts w:ascii="Arial" w:hAnsi="Arial" w:cs="Arial"/>
              </w:rPr>
            </w:pPr>
          </w:p>
          <w:p w14:paraId="436753F2" w14:textId="77777777" w:rsidR="00A10035" w:rsidRDefault="00A10035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2–</w:t>
            </w:r>
            <w:r w:rsidR="005501CB">
              <w:rPr>
                <w:rFonts w:ascii="Arial" w:hAnsi="Arial" w:cs="Arial"/>
                <w:b/>
                <w:color w:val="FF0000"/>
                <w:u w:val="single"/>
              </w:rPr>
              <w:t>periodic review for the next due date is available in Test User 2’s wizard.</w:t>
            </w:r>
          </w:p>
          <w:p w14:paraId="6E0C44D3" w14:textId="77777777" w:rsidR="00A10035" w:rsidRDefault="00A10035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7B951A7" w14:textId="77777777" w:rsidR="00CD4817" w:rsidRPr="005501CB" w:rsidRDefault="005501CB" w:rsidP="005501CB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B2E41A2" wp14:editId="1898C4E3">
                  <wp:extent cx="6381750" cy="2609850"/>
                  <wp:effectExtent l="76200" t="76200" r="133350" b="133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3797" b="10481"/>
                          <a:stretch/>
                        </pic:blipFill>
                        <pic:spPr bwMode="auto">
                          <a:xfrm>
                            <a:off x="0" y="0"/>
                            <a:ext cx="6381750" cy="26098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7E6F60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4C838B71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D895885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4915EACA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8DD269D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071F5012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574F7FC1" w14:textId="77777777" w:rsidR="00CD4817" w:rsidRDefault="00CD4817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1FE4F851" w14:textId="77777777" w:rsidR="00CD4817" w:rsidRPr="00CD4817" w:rsidRDefault="00CD4817" w:rsidP="00CD4817">
            <w:pPr>
              <w:rPr>
                <w:rFonts w:ascii="Arial" w:hAnsi="Arial" w:cs="Arial"/>
              </w:rPr>
            </w:pPr>
          </w:p>
          <w:p w14:paraId="2E16EFCD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Logout.</w:t>
            </w:r>
          </w:p>
          <w:p w14:paraId="40FA640A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Login as Test user 1. </w:t>
            </w:r>
            <w:r>
              <w:rPr>
                <w:rFonts w:ascii="Arial" w:hAnsi="Arial" w:cs="Arial"/>
              </w:rPr>
              <w:t>(Owner )</w:t>
            </w:r>
          </w:p>
          <w:p w14:paraId="60DCA1EE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periodic review wizard to view a list of documents awaiting your review. </w:t>
            </w:r>
          </w:p>
          <w:p w14:paraId="0B3D208C" w14:textId="77777777" w:rsidR="00A10035" w:rsidRDefault="00A10035" w:rsidP="00A10035">
            <w:pPr>
              <w:rPr>
                <w:rFonts w:ascii="Arial" w:hAnsi="Arial" w:cs="Arial"/>
              </w:rPr>
            </w:pPr>
          </w:p>
          <w:p w14:paraId="431662B7" w14:textId="6F053B9A" w:rsidR="00A10035" w:rsidRDefault="00A10035" w:rsidP="00A100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3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8B0154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501CB">
              <w:rPr>
                <w:rFonts w:ascii="Arial" w:hAnsi="Arial" w:cs="Arial"/>
                <w:b/>
                <w:color w:val="FF0000"/>
                <w:u w:val="single"/>
              </w:rPr>
              <w:t>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he periodic review for the </w:t>
            </w:r>
            <w:del w:id="17" w:author="Akarsh Sridhara Babu" w:date="2018-04-12T11:32:00Z">
              <w:r w:rsidDel="00C74F32">
                <w:rPr>
                  <w:rFonts w:ascii="Arial" w:hAnsi="Arial" w:cs="Arial"/>
                  <w:b/>
                  <w:color w:val="FF0000"/>
                  <w:u w:val="single"/>
                </w:rPr>
                <w:delText>next due date</w:delText>
              </w:r>
            </w:del>
            <w:ins w:id="18" w:author="Akarsh Sridhara Babu" w:date="2018-04-12T11:32:00Z">
              <w:r w:rsidR="00C74F32">
                <w:rPr>
                  <w:rFonts w:ascii="Arial" w:hAnsi="Arial" w:cs="Arial"/>
                  <w:b/>
                  <w:color w:val="FF0000"/>
                  <w:u w:val="single"/>
                </w:rPr>
                <w:t>current due date</w:t>
              </w:r>
            </w:ins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501CB"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available </w:t>
            </w:r>
            <w:r w:rsidR="005501CB">
              <w:rPr>
                <w:rFonts w:ascii="Arial" w:hAnsi="Arial" w:cs="Arial"/>
                <w:b/>
                <w:color w:val="FF0000"/>
                <w:u w:val="single"/>
              </w:rPr>
              <w:t>in Test user 1’s</w:t>
            </w:r>
            <w:r w:rsidR="005501CB" w:rsidRPr="005A2C7A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5501CB" w:rsidRPr="00440143">
              <w:rPr>
                <w:rFonts w:ascii="Arial" w:hAnsi="Arial" w:cs="Arial"/>
                <w:b/>
                <w:noProof/>
                <w:color w:val="FF0000"/>
                <w:u w:val="single"/>
              </w:rPr>
              <w:t>review</w:t>
            </w:r>
            <w:r w:rsidR="005501CB">
              <w:rPr>
                <w:rFonts w:ascii="Arial" w:hAnsi="Arial" w:cs="Arial"/>
                <w:b/>
                <w:color w:val="FF0000"/>
                <w:u w:val="single"/>
              </w:rPr>
              <w:t xml:space="preserve"> window</w:t>
            </w:r>
            <w:r w:rsidR="00440143">
              <w:rPr>
                <w:rFonts w:ascii="Arial" w:hAnsi="Arial" w:cs="Arial"/>
                <w:b/>
                <w:color w:val="FF0000"/>
                <w:u w:val="single"/>
              </w:rPr>
              <w:t xml:space="preserve"> as owner review is not required</w:t>
            </w:r>
            <w:r w:rsidR="005501CB">
              <w:rPr>
                <w:rFonts w:ascii="Arial" w:hAnsi="Arial" w:cs="Arial"/>
                <w:b/>
                <w:color w:val="FF0000"/>
                <w:u w:val="single"/>
              </w:rPr>
              <w:t xml:space="preserve">. </w:t>
            </w:r>
          </w:p>
          <w:p w14:paraId="4CD5E7BD" w14:textId="77777777" w:rsidR="00A10035" w:rsidRDefault="00A10035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45280EA8" w14:textId="77777777" w:rsidR="00A10035" w:rsidRPr="008B0154" w:rsidRDefault="008B0154" w:rsidP="008B0154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7C5F48F" wp14:editId="4043DF5A">
                  <wp:extent cx="5610225" cy="3086100"/>
                  <wp:effectExtent l="76200" t="76200" r="142875" b="133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1536"/>
                          <a:stretch/>
                        </pic:blipFill>
                        <pic:spPr bwMode="auto">
                          <a:xfrm>
                            <a:off x="0" y="0"/>
                            <a:ext cx="5610225" cy="30861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CC72A6F" w14:textId="77777777" w:rsidR="00A10035" w:rsidRDefault="00A10035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FB3B146" w14:textId="77777777" w:rsidR="008B0154" w:rsidRDefault="008B0154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5BA4B92C" w14:textId="77777777" w:rsidR="008B0154" w:rsidRDefault="008B0154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5960B8CE" w14:textId="77777777" w:rsidR="008B0154" w:rsidRDefault="008B0154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6E9E9F49" w14:textId="77777777" w:rsidR="008B0154" w:rsidRPr="00A10035" w:rsidRDefault="008B0154" w:rsidP="00A10035">
            <w:pPr>
              <w:pStyle w:val="ListParagraph"/>
              <w:ind w:left="360"/>
              <w:rPr>
                <w:rFonts w:ascii="Arial" w:hAnsi="Arial" w:cs="Arial"/>
              </w:rPr>
            </w:pPr>
          </w:p>
          <w:p w14:paraId="5651954D" w14:textId="4336167F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Again Create a new document with the document type used in prerequisite 4</w:t>
            </w:r>
            <w:ins w:id="19" w:author="Akarsh Sridhara Babu" w:date="2018-04-12T11:20:00Z">
              <w:r w:rsidR="009D17E4">
                <w:rPr>
                  <w:rFonts w:ascii="Arial" w:hAnsi="Arial" w:cs="Arial"/>
                </w:rPr>
                <w:t>.</w:t>
              </w:r>
            </w:ins>
          </w:p>
          <w:p w14:paraId="12D98677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Add a main file, approvers and other required fields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3E082E64" w14:textId="77777777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Go to the periodic review section.</w:t>
            </w:r>
          </w:p>
          <w:p w14:paraId="5AE87DC8" w14:textId="0D09F03D" w:rsidR="00A10035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Enter days per review (for eg: 7)</w:t>
            </w:r>
            <w:ins w:id="20" w:author="Akarsh Sridhara Babu" w:date="2018-04-12T11:20:00Z">
              <w:r w:rsidR="009D17E4">
                <w:rPr>
                  <w:rFonts w:ascii="Arial" w:hAnsi="Arial" w:cs="Arial"/>
                  <w:noProof/>
                </w:rPr>
                <w:t>.</w:t>
              </w:r>
            </w:ins>
          </w:p>
          <w:p w14:paraId="242E3820" w14:textId="77777777" w:rsidR="00A10035" w:rsidRPr="00A83AA4" w:rsidRDefault="00A10035" w:rsidP="00A10035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Add </w:t>
            </w:r>
            <w:r w:rsidRPr="00440143">
              <w:rPr>
                <w:rFonts w:ascii="Arial" w:hAnsi="Arial" w:cs="Arial"/>
                <w:noProof/>
              </w:rPr>
              <w:t>one periodic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Pr="00440143">
              <w:rPr>
                <w:rFonts w:ascii="Arial" w:hAnsi="Arial" w:cs="Arial"/>
                <w:noProof/>
              </w:rPr>
              <w:t>reviewer</w:t>
            </w:r>
            <w:r>
              <w:rPr>
                <w:rFonts w:ascii="Arial" w:hAnsi="Arial" w:cs="Arial"/>
                <w:noProof/>
              </w:rPr>
              <w:t xml:space="preserve"> by clicking on “</w:t>
            </w:r>
            <w:r w:rsidRPr="0000200A">
              <w:rPr>
                <w:rFonts w:ascii="Arial" w:hAnsi="Arial" w:cs="Arial"/>
                <w:noProof/>
              </w:rPr>
              <w:t>Edit Periodic Reviewers</w:t>
            </w:r>
            <w:r w:rsidR="00D3792D">
              <w:rPr>
                <w:rFonts w:ascii="Arial" w:hAnsi="Arial" w:cs="Arial"/>
                <w:noProof/>
              </w:rPr>
              <w:t>” link.</w:t>
            </w:r>
          </w:p>
          <w:p w14:paraId="1C2BEEA1" w14:textId="6154C66A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del w:id="21" w:author="Akarsh Sridhara Babu" w:date="2018-04-12T11:20:00Z">
              <w:r w:rsidDel="00C300A9">
                <w:rPr>
                  <w:rFonts w:ascii="Arial" w:hAnsi="Arial" w:cs="Arial"/>
                </w:rPr>
                <w:delText>CheckIn</w:delText>
              </w:r>
            </w:del>
            <w:ins w:id="22" w:author="Akarsh Sridhara Babu" w:date="2018-04-12T11:20:00Z">
              <w:r w:rsidR="00C300A9">
                <w:rPr>
                  <w:rFonts w:ascii="Arial" w:hAnsi="Arial" w:cs="Arial"/>
                </w:rPr>
                <w:t>Check-in</w:t>
              </w:r>
            </w:ins>
            <w:r>
              <w:rPr>
                <w:rFonts w:ascii="Arial" w:hAnsi="Arial" w:cs="Arial"/>
              </w:rPr>
              <w:t xml:space="preserve"> the document and rout in for approval.</w:t>
            </w:r>
          </w:p>
          <w:p w14:paraId="5C6E6982" w14:textId="77777777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the document and make it effective.</w:t>
            </w:r>
          </w:p>
          <w:p w14:paraId="12D283F6" w14:textId="77777777" w:rsidR="008B0154" w:rsidRDefault="008B0154" w:rsidP="008B0154">
            <w:pPr>
              <w:rPr>
                <w:rFonts w:ascii="Arial" w:hAnsi="Arial" w:cs="Arial"/>
              </w:rPr>
            </w:pPr>
          </w:p>
          <w:p w14:paraId="311D1EC7" w14:textId="77777777" w:rsidR="008B0154" w:rsidRDefault="002508AC" w:rsidP="008B0154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6DC4B87" wp14:editId="4C4A26A0">
                  <wp:extent cx="6105525" cy="3400425"/>
                  <wp:effectExtent l="76200" t="76200" r="142875" b="1428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4004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5328ACA" w14:textId="77777777" w:rsidR="008B0154" w:rsidRDefault="008B0154" w:rsidP="008B0154">
            <w:pPr>
              <w:rPr>
                <w:rFonts w:ascii="Arial" w:hAnsi="Arial" w:cs="Arial"/>
              </w:rPr>
            </w:pPr>
          </w:p>
          <w:p w14:paraId="3F0340B3" w14:textId="77777777" w:rsidR="002508AC" w:rsidRPr="008B0154" w:rsidRDefault="002508AC" w:rsidP="008B0154">
            <w:pPr>
              <w:rPr>
                <w:rFonts w:ascii="Arial" w:hAnsi="Arial" w:cs="Arial"/>
              </w:rPr>
            </w:pPr>
          </w:p>
          <w:p w14:paraId="7AD5DA48" w14:textId="77777777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as Test user 1</w:t>
            </w:r>
          </w:p>
          <w:p w14:paraId="7923F264" w14:textId="77777777" w:rsidR="00A10035" w:rsidRDefault="00A10035" w:rsidP="00A10035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as Test user 2</w:t>
            </w:r>
            <w:r w:rsidR="00D3792D">
              <w:rPr>
                <w:rFonts w:ascii="Arial" w:hAnsi="Arial" w:cs="Arial"/>
              </w:rPr>
              <w:t>(periodic reviewer added in step(21) )</w:t>
            </w:r>
          </w:p>
          <w:p w14:paraId="7316D871" w14:textId="77777777" w:rsidR="00C23D86" w:rsidRDefault="004A1AAF" w:rsidP="004A1AA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periodic review wizard to view a list of documents awaiting the user’s review.</w:t>
            </w:r>
          </w:p>
          <w:p w14:paraId="4E7A5977" w14:textId="77777777" w:rsidR="004A1AAF" w:rsidRDefault="004A1AAF" w:rsidP="00C23D8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6C71228" w14:textId="77777777" w:rsidR="004A1AAF" w:rsidRDefault="004A1AAF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4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Periodic review </w:t>
            </w:r>
            <w:r w:rsidR="00440143">
              <w:rPr>
                <w:rFonts w:ascii="Arial" w:hAnsi="Arial" w:cs="Arial"/>
                <w:b/>
                <w:noProof/>
                <w:color w:val="FF0000"/>
                <w:u w:val="single"/>
              </w:rPr>
              <w:t>of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the document is available in Test User 2’s wizard</w:t>
            </w:r>
          </w:p>
          <w:p w14:paraId="5E105FE5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3BCC74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3B8A4E3" wp14:editId="6D9A6D5B">
                  <wp:extent cx="5762625" cy="2933700"/>
                  <wp:effectExtent l="76200" t="76200" r="142875" b="133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29337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1F4612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4D008C4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BED1415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1282B0B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D080E6E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91E45BC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9662AD7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F86695F" w14:textId="77777777" w:rsidR="00C23D86" w:rsidRDefault="00C23D86" w:rsidP="004A1AAF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28557AC" w14:textId="77777777" w:rsidR="004A1AAF" w:rsidRDefault="004A1AAF" w:rsidP="004A1AA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to view the document and perform the periodic review with a review decision as ‘Don’t Change’/’Changes </w:t>
            </w:r>
            <w:r w:rsidRPr="00C74F32">
              <w:rPr>
                <w:rFonts w:ascii="Arial" w:hAnsi="Arial" w:cs="Arial"/>
                <w:u w:val="single"/>
                <w:rPrChange w:id="23" w:author="Akarsh Sridhara Babu" w:date="2018-04-12T11:33:00Z">
                  <w:rPr>
                    <w:rFonts w:ascii="Arial" w:hAnsi="Arial" w:cs="Arial"/>
                  </w:rPr>
                </w:rPrChange>
              </w:rPr>
              <w:t>Not</w:t>
            </w:r>
            <w:r>
              <w:rPr>
                <w:rFonts w:ascii="Arial" w:hAnsi="Arial" w:cs="Arial"/>
              </w:rPr>
              <w:t xml:space="preserve"> Required’</w:t>
            </w:r>
          </w:p>
          <w:p w14:paraId="10814C7C" w14:textId="77777777" w:rsidR="004A1AAF" w:rsidRDefault="004A1AAF" w:rsidP="004A1AA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periodic review wizard again and hit refresh.</w:t>
            </w:r>
          </w:p>
          <w:p w14:paraId="4B5FF335" w14:textId="77777777" w:rsidR="00C23D86" w:rsidRDefault="00C23D86" w:rsidP="00C23D86">
            <w:pPr>
              <w:rPr>
                <w:rFonts w:ascii="Arial" w:hAnsi="Arial" w:cs="Arial"/>
              </w:rPr>
            </w:pPr>
          </w:p>
          <w:p w14:paraId="3B022101" w14:textId="77777777" w:rsidR="004A1AAF" w:rsidRDefault="004A1AAF" w:rsidP="00C23D86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5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C23D86">
              <w:rPr>
                <w:rFonts w:ascii="Arial" w:hAnsi="Arial" w:cs="Arial"/>
                <w:b/>
                <w:color w:val="FF0000"/>
                <w:u w:val="single"/>
              </w:rPr>
              <w:t xml:space="preserve"> Periodic review for the next due date might be available in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Test User 2’s wizard</w:t>
            </w:r>
            <w:r w:rsidR="00C23D86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5BB8FAA7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6274C9F5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862348B" wp14:editId="4A869555">
                  <wp:extent cx="6067425" cy="2828925"/>
                  <wp:effectExtent l="76200" t="76200" r="142875" b="1428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28289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74AE6C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585426B8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2F5E579B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5153AB53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11E07D13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6C2B0749" w14:textId="77777777" w:rsidR="00C23D86" w:rsidRDefault="00C23D86" w:rsidP="004A1AAF">
            <w:pPr>
              <w:rPr>
                <w:rFonts w:ascii="Arial" w:hAnsi="Arial" w:cs="Arial"/>
                <w:noProof/>
              </w:rPr>
            </w:pPr>
          </w:p>
          <w:p w14:paraId="49C35D00" w14:textId="77777777" w:rsidR="004A1AAF" w:rsidRDefault="004A1AAF" w:rsidP="004A1AA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Logout.</w:t>
            </w:r>
          </w:p>
          <w:p w14:paraId="66D3AEFA" w14:textId="77777777" w:rsidR="004A1AAF" w:rsidRDefault="004A1AAF" w:rsidP="004A1AAF">
            <w:pPr>
              <w:numPr>
                <w:ilvl w:val="0"/>
                <w:numId w:val="11"/>
              </w:num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Login as Test user 1 (Owner)</w:t>
            </w:r>
          </w:p>
          <w:p w14:paraId="61EC8ED3" w14:textId="77777777" w:rsidR="004A1AAF" w:rsidRDefault="004A1AAF" w:rsidP="004A1AAF">
            <w:pPr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the periodic review wizard to view a list of documents awaiting your review. </w:t>
            </w:r>
          </w:p>
          <w:p w14:paraId="4B3024F8" w14:textId="77777777" w:rsidR="00C23D86" w:rsidRDefault="00C23D86" w:rsidP="00C23D86">
            <w:pPr>
              <w:ind w:left="360"/>
              <w:rPr>
                <w:rFonts w:ascii="Arial" w:hAnsi="Arial" w:cs="Arial"/>
              </w:rPr>
            </w:pPr>
          </w:p>
          <w:p w14:paraId="110722A7" w14:textId="658E8531" w:rsidR="004A1AAF" w:rsidRDefault="004A1AAF" w:rsidP="004A1AAF">
            <w:pPr>
              <w:ind w:left="36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6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C821BC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C23D86">
              <w:rPr>
                <w:rFonts w:ascii="Arial" w:hAnsi="Arial" w:cs="Arial"/>
                <w:b/>
                <w:color w:val="FF0000"/>
                <w:u w:val="single"/>
              </w:rPr>
              <w:t xml:space="preserve">Periodic review for the </w:t>
            </w:r>
            <w:ins w:id="24" w:author="Akarsh Sridhara Babu" w:date="2018-04-12T11:33:00Z">
              <w:r w:rsidR="00C74F32">
                <w:rPr>
                  <w:rFonts w:ascii="Arial" w:hAnsi="Arial" w:cs="Arial"/>
                  <w:b/>
                  <w:color w:val="FF0000"/>
                  <w:u w:val="single"/>
                </w:rPr>
                <w:t xml:space="preserve">current due date is not available </w:t>
              </w:r>
            </w:ins>
            <w:ins w:id="25" w:author="Akarsh Sridhara Babu" w:date="2018-04-12T11:34:00Z">
              <w:r w:rsidR="00BA7FD0">
                <w:rPr>
                  <w:rFonts w:ascii="Arial" w:hAnsi="Arial" w:cs="Arial"/>
                  <w:b/>
                  <w:color w:val="FF0000"/>
                  <w:u w:val="single"/>
                </w:rPr>
                <w:t xml:space="preserve">(as owner review is not required ), </w:t>
              </w:r>
            </w:ins>
            <w:ins w:id="26" w:author="Akarsh Sridhara Babu" w:date="2018-04-12T11:33:00Z">
              <w:r w:rsidR="00C74F32">
                <w:rPr>
                  <w:rFonts w:ascii="Arial" w:hAnsi="Arial" w:cs="Arial"/>
                  <w:b/>
                  <w:color w:val="FF0000"/>
                  <w:u w:val="single"/>
                </w:rPr>
                <w:t>b</w:t>
              </w:r>
            </w:ins>
            <w:ins w:id="27" w:author="Akarsh Sridhara Babu" w:date="2018-04-12T11:34:00Z">
              <w:r w:rsidR="00C74F32">
                <w:rPr>
                  <w:rFonts w:ascii="Arial" w:hAnsi="Arial" w:cs="Arial"/>
                  <w:b/>
                  <w:color w:val="FF0000"/>
                  <w:u w:val="single"/>
                </w:rPr>
                <w:t xml:space="preserve">ut the periodic review for the </w:t>
              </w:r>
            </w:ins>
            <w:r w:rsidR="00C23D86">
              <w:rPr>
                <w:rFonts w:ascii="Arial" w:hAnsi="Arial" w:cs="Arial"/>
                <w:b/>
                <w:color w:val="FF0000"/>
                <w:u w:val="single"/>
              </w:rPr>
              <w:t xml:space="preserve">next due date is available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in the Test user 1’s</w:t>
            </w:r>
            <w:r w:rsidRPr="005A2C7A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review window</w:t>
            </w:r>
            <w:ins w:id="28" w:author="Akarsh Sridhara Babu" w:date="2018-04-12T11:34:00Z">
              <w:r w:rsidR="00BA7FD0">
                <w:rPr>
                  <w:rFonts w:ascii="Arial" w:hAnsi="Arial" w:cs="Arial"/>
                  <w:b/>
                  <w:color w:val="FF0000"/>
                  <w:u w:val="single"/>
                </w:rPr>
                <w:t>.</w:t>
              </w:r>
            </w:ins>
            <w:del w:id="29" w:author="Akarsh Sridhara Babu" w:date="2018-04-12T11:34:00Z">
              <w:r w:rsidDel="00BA7FD0">
                <w:rPr>
                  <w:rFonts w:ascii="Arial" w:hAnsi="Arial" w:cs="Arial"/>
                  <w:b/>
                  <w:color w:val="FF0000"/>
                  <w:u w:val="single"/>
                </w:rPr>
                <w:delText xml:space="preserve"> as owner review is n</w:delText>
              </w:r>
              <w:r w:rsidR="00C23D86" w:rsidDel="00BA7FD0">
                <w:rPr>
                  <w:rFonts w:ascii="Arial" w:hAnsi="Arial" w:cs="Arial"/>
                  <w:b/>
                  <w:color w:val="FF0000"/>
                  <w:u w:val="single"/>
                </w:rPr>
                <w:delText>ot required</w:delText>
              </w:r>
            </w:del>
            <w:r w:rsidR="00C23D86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59C90B00" w14:textId="77777777" w:rsidR="009C3435" w:rsidRDefault="009C3435" w:rsidP="009C34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0B7F0E5" w14:textId="77777777" w:rsidR="00C23D86" w:rsidRDefault="00C23D86" w:rsidP="009C34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BA13843" w14:textId="77777777" w:rsidR="00C23D86" w:rsidRDefault="00C23D86" w:rsidP="009C34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81BB9BE" wp14:editId="4AB17C06">
                  <wp:extent cx="6191250" cy="2980055"/>
                  <wp:effectExtent l="76200" t="76200" r="133350" b="12509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1" r="1366"/>
                          <a:stretch/>
                        </pic:blipFill>
                        <pic:spPr bwMode="auto">
                          <a:xfrm>
                            <a:off x="0" y="0"/>
                            <a:ext cx="6191250" cy="29800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F84F95" w14:textId="77777777" w:rsidR="00C23D86" w:rsidRDefault="00C23D86" w:rsidP="009C3435">
            <w:pPr>
              <w:ind w:left="36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B12010A" w14:textId="77777777" w:rsidR="009C3435" w:rsidRDefault="009C3435" w:rsidP="00C16A84">
            <w:pPr>
              <w:rPr>
                <w:rFonts w:ascii="Arial" w:hAnsi="Arial" w:cs="Arial"/>
              </w:rPr>
            </w:pPr>
          </w:p>
          <w:p w14:paraId="3CBEA47D" w14:textId="77777777" w:rsidR="009C3435" w:rsidRDefault="009C3435" w:rsidP="009C3435">
            <w:pPr>
              <w:ind w:left="378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t xml:space="preserve"> </w:t>
            </w:r>
          </w:p>
        </w:tc>
      </w:tr>
      <w:tr w:rsidR="00C23D86" w:rsidRPr="00622B68" w14:paraId="1E3E9986" w14:textId="77777777" w:rsidTr="00A10035">
        <w:trPr>
          <w:trHeight w:val="413"/>
        </w:trPr>
        <w:tc>
          <w:tcPr>
            <w:tcW w:w="2807" w:type="dxa"/>
            <w:vMerge w:val="restart"/>
            <w:shd w:val="clear" w:color="auto" w:fill="E0E0E0"/>
          </w:tcPr>
          <w:p w14:paraId="738CE11E" w14:textId="77777777" w:rsidR="009C3435" w:rsidRPr="00622B68" w:rsidRDefault="009C3435" w:rsidP="009C343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967" w:type="dxa"/>
            <w:vMerge w:val="restart"/>
          </w:tcPr>
          <w:p w14:paraId="7EA5235F" w14:textId="77777777" w:rsidR="009C3435" w:rsidRDefault="009C3435" w:rsidP="009C3435">
            <w:pPr>
              <w:rPr>
                <w:rFonts w:ascii="Arial" w:hAnsi="Arial" w:cs="Arial"/>
                <w:noProof/>
              </w:rPr>
            </w:pPr>
          </w:p>
          <w:p w14:paraId="204AEDDF" w14:textId="77777777" w:rsidR="009C3435" w:rsidRDefault="009C3435" w:rsidP="009C3435">
            <w:pPr>
              <w:rPr>
                <w:rFonts w:ascii="Arial" w:hAnsi="Arial" w:cs="Arial"/>
                <w:noProof/>
              </w:rPr>
            </w:pPr>
          </w:p>
          <w:p w14:paraId="75944F50" w14:textId="77777777" w:rsidR="009C3435" w:rsidRDefault="009C3435" w:rsidP="009C3435">
            <w:pPr>
              <w:rPr>
                <w:rFonts w:ascii="Arial" w:hAnsi="Arial" w:cs="Arial"/>
              </w:rPr>
            </w:pPr>
          </w:p>
        </w:tc>
        <w:tc>
          <w:tcPr>
            <w:tcW w:w="6066" w:type="dxa"/>
            <w:gridSpan w:val="2"/>
          </w:tcPr>
          <w:p w14:paraId="55B39EF5" w14:textId="77777777" w:rsidR="009C3435" w:rsidRPr="00622B68" w:rsidRDefault="009C3435" w:rsidP="009C343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Type of Execution:</w:t>
            </w:r>
          </w:p>
        </w:tc>
        <w:tc>
          <w:tcPr>
            <w:tcW w:w="2049" w:type="dxa"/>
            <w:vMerge w:val="restart"/>
          </w:tcPr>
          <w:p w14:paraId="66E5F03F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</w:tr>
      <w:tr w:rsidR="00C23D86" w:rsidRPr="00622B68" w14:paraId="66DD0DC8" w14:textId="77777777" w:rsidTr="00A10035">
        <w:trPr>
          <w:trHeight w:val="612"/>
        </w:trPr>
        <w:tc>
          <w:tcPr>
            <w:tcW w:w="2807" w:type="dxa"/>
            <w:vMerge/>
            <w:shd w:val="clear" w:color="auto" w:fill="E0E0E0"/>
          </w:tcPr>
          <w:p w14:paraId="62946E16" w14:textId="77777777" w:rsidR="009C3435" w:rsidRPr="00622B68" w:rsidRDefault="009C3435" w:rsidP="009C343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67" w:type="dxa"/>
            <w:vMerge/>
          </w:tcPr>
          <w:p w14:paraId="73503BF9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  <w:tc>
          <w:tcPr>
            <w:tcW w:w="3377" w:type="dxa"/>
          </w:tcPr>
          <w:p w14:paraId="6819B491" w14:textId="77777777" w:rsidR="009C3435" w:rsidRPr="00622B68" w:rsidRDefault="009C3435" w:rsidP="009C343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Automation:</w:t>
            </w:r>
          </w:p>
        </w:tc>
        <w:tc>
          <w:tcPr>
            <w:tcW w:w="2689" w:type="dxa"/>
          </w:tcPr>
          <w:p w14:paraId="3D311B48" w14:textId="77777777" w:rsidR="009C3435" w:rsidRPr="00622B68" w:rsidRDefault="009C3435" w:rsidP="009C343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Manual:</w:t>
            </w:r>
          </w:p>
        </w:tc>
        <w:tc>
          <w:tcPr>
            <w:tcW w:w="2049" w:type="dxa"/>
            <w:vMerge/>
          </w:tcPr>
          <w:p w14:paraId="1FF0759F" w14:textId="77777777" w:rsidR="009C3435" w:rsidRPr="00622B68" w:rsidRDefault="009C3435" w:rsidP="009C3435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9C3435" w:rsidRPr="00622B68" w14:paraId="21443BCC" w14:textId="77777777" w:rsidTr="00A10035">
        <w:tc>
          <w:tcPr>
            <w:tcW w:w="2807" w:type="dxa"/>
            <w:shd w:val="clear" w:color="auto" w:fill="E0E0E0"/>
          </w:tcPr>
          <w:p w14:paraId="49669443" w14:textId="77777777" w:rsidR="009C3435" w:rsidRPr="00622B68" w:rsidRDefault="009C3435" w:rsidP="009C343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082" w:type="dxa"/>
            <w:gridSpan w:val="4"/>
          </w:tcPr>
          <w:p w14:paraId="7F52A9AD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</w:tr>
      <w:tr w:rsidR="00C23D86" w:rsidRPr="00622B68" w14:paraId="1C3D4A34" w14:textId="77777777" w:rsidTr="00A10035">
        <w:trPr>
          <w:cantSplit/>
        </w:trPr>
        <w:tc>
          <w:tcPr>
            <w:tcW w:w="2807" w:type="dxa"/>
            <w:shd w:val="clear" w:color="auto" w:fill="E0E0E0"/>
          </w:tcPr>
          <w:p w14:paraId="51B6D4F4" w14:textId="77777777" w:rsidR="009C3435" w:rsidRPr="00622B68" w:rsidRDefault="009C3435" w:rsidP="009C343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9033" w:type="dxa"/>
            <w:gridSpan w:val="3"/>
          </w:tcPr>
          <w:p w14:paraId="6E14784B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14:paraId="2257C56A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</w:tr>
      <w:tr w:rsidR="00C23D86" w:rsidRPr="00622B68" w14:paraId="71BECDBA" w14:textId="77777777" w:rsidTr="00A10035">
        <w:trPr>
          <w:cantSplit/>
        </w:trPr>
        <w:tc>
          <w:tcPr>
            <w:tcW w:w="2807" w:type="dxa"/>
            <w:shd w:val="clear" w:color="auto" w:fill="E0E0E0"/>
          </w:tcPr>
          <w:p w14:paraId="7654666F" w14:textId="77777777" w:rsidR="009C3435" w:rsidRPr="00622B68" w:rsidRDefault="009C3435" w:rsidP="009C343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9033" w:type="dxa"/>
            <w:gridSpan w:val="3"/>
          </w:tcPr>
          <w:p w14:paraId="1EEA9D59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14:paraId="29A31DE6" w14:textId="77777777" w:rsidR="009C3435" w:rsidRPr="00622B68" w:rsidRDefault="009C3435" w:rsidP="009C3435">
            <w:pPr>
              <w:rPr>
                <w:rFonts w:ascii="Arial" w:hAnsi="Arial" w:cs="Arial"/>
              </w:rPr>
            </w:pPr>
          </w:p>
        </w:tc>
      </w:tr>
      <w:tr w:rsidR="00C23D86" w:rsidRPr="00622B68" w14:paraId="20DE7586" w14:textId="77777777" w:rsidTr="00A10035">
        <w:trPr>
          <w:cantSplit/>
        </w:trPr>
        <w:tc>
          <w:tcPr>
            <w:tcW w:w="2807" w:type="dxa"/>
            <w:shd w:val="clear" w:color="auto" w:fill="E0E0E0"/>
          </w:tcPr>
          <w:p w14:paraId="3FE75C38" w14:textId="77777777" w:rsidR="009C3435" w:rsidRPr="00622B68" w:rsidRDefault="009C3435" w:rsidP="009C3435">
            <w:pPr>
              <w:rPr>
                <w:rFonts w:ascii="Arial" w:hAnsi="Arial" w:cs="Arial"/>
                <w:b/>
                <w:bCs/>
              </w:rPr>
            </w:pPr>
            <w:r w:rsidRPr="00622B68"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9033" w:type="dxa"/>
            <w:gridSpan w:val="3"/>
          </w:tcPr>
          <w:p w14:paraId="29C9AFBB" w14:textId="77777777" w:rsidR="009C3435" w:rsidRPr="00622B68" w:rsidRDefault="009C3435" w:rsidP="009C343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>Signature of</w:t>
            </w:r>
          </w:p>
          <w:p w14:paraId="3967552D" w14:textId="77777777" w:rsidR="009C3435" w:rsidRPr="00622B68" w:rsidRDefault="009C3435" w:rsidP="009C3435">
            <w:pPr>
              <w:rPr>
                <w:rFonts w:ascii="Arial" w:hAnsi="Arial" w:cs="Arial"/>
              </w:rPr>
            </w:pPr>
            <w:r w:rsidRPr="00622B68"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049" w:type="dxa"/>
          </w:tcPr>
          <w:p w14:paraId="4C3B7AAF" w14:textId="77777777" w:rsidR="009C3435" w:rsidRPr="00622B68" w:rsidRDefault="009C3435" w:rsidP="009C3435">
            <w:pPr>
              <w:rPr>
                <w:rFonts w:ascii="Arial" w:hAnsi="Arial" w:cs="Arial"/>
                <w:b/>
              </w:rPr>
            </w:pPr>
            <w:r w:rsidRPr="00622B68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114F6961" w14:textId="77777777" w:rsidR="00AB32DB" w:rsidRPr="00622B68" w:rsidRDefault="00AB32DB" w:rsidP="00DB1B15">
      <w:pPr>
        <w:rPr>
          <w:rFonts w:ascii="Arial" w:hAnsi="Arial" w:cs="Arial"/>
        </w:rPr>
      </w:pPr>
    </w:p>
    <w:sectPr w:rsidR="00AB32DB" w:rsidRPr="00622B68" w:rsidSect="00754186">
      <w:headerReference w:type="default" r:id="rId18"/>
      <w:footerReference w:type="default" r:id="rId19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F446C" w14:textId="77777777" w:rsidR="00A22B91" w:rsidRDefault="00A22B91">
      <w:r>
        <w:separator/>
      </w:r>
    </w:p>
  </w:endnote>
  <w:endnote w:type="continuationSeparator" w:id="0">
    <w:p w14:paraId="27D2DA82" w14:textId="77777777" w:rsidR="00A22B91" w:rsidRDefault="00A2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59917" w14:textId="77777777"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440143">
      <w:rPr>
        <w:rFonts w:ascii="Tahoma" w:hAnsi="Tahoma" w:cs="Tahoma"/>
        <w:noProof/>
      </w:rPr>
      <w:t>9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440143">
      <w:rPr>
        <w:rFonts w:ascii="Tahoma" w:hAnsi="Tahoma" w:cs="Tahoma"/>
        <w:noProof/>
      </w:rPr>
      <w:t>12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07AC" w14:textId="77777777" w:rsidR="00A22B91" w:rsidRDefault="00A22B91">
      <w:r>
        <w:separator/>
      </w:r>
    </w:p>
  </w:footnote>
  <w:footnote w:type="continuationSeparator" w:id="0">
    <w:p w14:paraId="13C938D3" w14:textId="77777777" w:rsidR="00A22B91" w:rsidRDefault="00A22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B04B" w14:textId="77777777" w:rsidR="00530E86" w:rsidRDefault="00530E86" w:rsidP="00E46854">
    <w:pPr>
      <w:pStyle w:val="Header"/>
      <w:jc w:val="center"/>
      <w:rPr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7005"/>
    <w:multiLevelType w:val="hybridMultilevel"/>
    <w:tmpl w:val="1C2ACEFE"/>
    <w:lvl w:ilvl="0" w:tplc="84CE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C6AB1"/>
    <w:multiLevelType w:val="hybridMultilevel"/>
    <w:tmpl w:val="2418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4" w15:restartNumberingAfterBreak="0">
    <w:nsid w:val="31832155"/>
    <w:multiLevelType w:val="hybridMultilevel"/>
    <w:tmpl w:val="DF10F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FD02D7"/>
    <w:multiLevelType w:val="hybridMultilevel"/>
    <w:tmpl w:val="20BC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E974CF"/>
    <w:multiLevelType w:val="hybridMultilevel"/>
    <w:tmpl w:val="BDE8F778"/>
    <w:lvl w:ilvl="0" w:tplc="57523D8A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823162"/>
    <w:multiLevelType w:val="hybridMultilevel"/>
    <w:tmpl w:val="110EB0FE"/>
    <w:lvl w:ilvl="0" w:tplc="A908103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CA0270"/>
    <w:multiLevelType w:val="hybridMultilevel"/>
    <w:tmpl w:val="B4B28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D95962"/>
    <w:multiLevelType w:val="hybridMultilevel"/>
    <w:tmpl w:val="72826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11"/>
  </w:num>
  <w:num w:numId="12">
    <w:abstractNumId w:val="15"/>
  </w:num>
  <w:num w:numId="13">
    <w:abstractNumId w:val="1"/>
  </w:num>
  <w:num w:numId="14">
    <w:abstractNumId w:val="14"/>
  </w:num>
  <w:num w:numId="15">
    <w:abstractNumId w:val="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9"/>
  </w:num>
  <w:num w:numId="19">
    <w:abstractNumId w:val="4"/>
  </w:num>
  <w:num w:numId="2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karsh Sridhara Babu">
    <w15:presenceInfo w15:providerId="AD" w15:userId="S-1-5-21-1266163111-2758080682-3375209022-3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G0MDQxMzQxMTI2MzFV0lEKTi0uzszPAykwtKwFAFIU3BMtAAAA"/>
  </w:docVars>
  <w:rsids>
    <w:rsidRoot w:val="000707B5"/>
    <w:rsid w:val="0000200A"/>
    <w:rsid w:val="00022117"/>
    <w:rsid w:val="0003466C"/>
    <w:rsid w:val="00051379"/>
    <w:rsid w:val="00062553"/>
    <w:rsid w:val="0006290E"/>
    <w:rsid w:val="0006403B"/>
    <w:rsid w:val="00065430"/>
    <w:rsid w:val="00066490"/>
    <w:rsid w:val="00067E7A"/>
    <w:rsid w:val="000707B5"/>
    <w:rsid w:val="00072261"/>
    <w:rsid w:val="00090093"/>
    <w:rsid w:val="000905BB"/>
    <w:rsid w:val="00097BCC"/>
    <w:rsid w:val="000A2818"/>
    <w:rsid w:val="000A5A7E"/>
    <w:rsid w:val="000A62F5"/>
    <w:rsid w:val="000A7723"/>
    <w:rsid w:val="000B2323"/>
    <w:rsid w:val="000B2C44"/>
    <w:rsid w:val="000B5AF5"/>
    <w:rsid w:val="000B616E"/>
    <w:rsid w:val="000C419F"/>
    <w:rsid w:val="000C5291"/>
    <w:rsid w:val="000C767B"/>
    <w:rsid w:val="000D1847"/>
    <w:rsid w:val="000F20C6"/>
    <w:rsid w:val="000F5E79"/>
    <w:rsid w:val="0010536B"/>
    <w:rsid w:val="001074C6"/>
    <w:rsid w:val="0012518E"/>
    <w:rsid w:val="0012704E"/>
    <w:rsid w:val="001472E6"/>
    <w:rsid w:val="00152D4B"/>
    <w:rsid w:val="00160A68"/>
    <w:rsid w:val="00163CBD"/>
    <w:rsid w:val="00165238"/>
    <w:rsid w:val="001726DE"/>
    <w:rsid w:val="00174917"/>
    <w:rsid w:val="0018270B"/>
    <w:rsid w:val="001871E0"/>
    <w:rsid w:val="00192C7B"/>
    <w:rsid w:val="00195A81"/>
    <w:rsid w:val="00196962"/>
    <w:rsid w:val="001A459D"/>
    <w:rsid w:val="001B6BA8"/>
    <w:rsid w:val="001C0186"/>
    <w:rsid w:val="001C6380"/>
    <w:rsid w:val="001D77B7"/>
    <w:rsid w:val="001F60DA"/>
    <w:rsid w:val="002151DC"/>
    <w:rsid w:val="002316CE"/>
    <w:rsid w:val="00231FED"/>
    <w:rsid w:val="00235791"/>
    <w:rsid w:val="00241F11"/>
    <w:rsid w:val="00242622"/>
    <w:rsid w:val="00243DA5"/>
    <w:rsid w:val="002508AC"/>
    <w:rsid w:val="00255DFE"/>
    <w:rsid w:val="00262CD3"/>
    <w:rsid w:val="00271091"/>
    <w:rsid w:val="00281A07"/>
    <w:rsid w:val="002A2742"/>
    <w:rsid w:val="002B19BA"/>
    <w:rsid w:val="002B6D53"/>
    <w:rsid w:val="002C09DF"/>
    <w:rsid w:val="002C1F6D"/>
    <w:rsid w:val="002D4605"/>
    <w:rsid w:val="002E1E1B"/>
    <w:rsid w:val="002F23AE"/>
    <w:rsid w:val="00311E40"/>
    <w:rsid w:val="00315EA5"/>
    <w:rsid w:val="003168AC"/>
    <w:rsid w:val="00321646"/>
    <w:rsid w:val="003230B0"/>
    <w:rsid w:val="00324515"/>
    <w:rsid w:val="003323A7"/>
    <w:rsid w:val="00332A70"/>
    <w:rsid w:val="00340F14"/>
    <w:rsid w:val="00341429"/>
    <w:rsid w:val="00360E92"/>
    <w:rsid w:val="0036300F"/>
    <w:rsid w:val="00373AD5"/>
    <w:rsid w:val="003844AA"/>
    <w:rsid w:val="00392EAB"/>
    <w:rsid w:val="003A3CFE"/>
    <w:rsid w:val="003B0251"/>
    <w:rsid w:val="003B02D4"/>
    <w:rsid w:val="003B40CD"/>
    <w:rsid w:val="003C22D5"/>
    <w:rsid w:val="003C3D6E"/>
    <w:rsid w:val="003D29E4"/>
    <w:rsid w:val="003D4B73"/>
    <w:rsid w:val="003E7705"/>
    <w:rsid w:val="003F463D"/>
    <w:rsid w:val="003F4CA7"/>
    <w:rsid w:val="0040002B"/>
    <w:rsid w:val="00403FB5"/>
    <w:rsid w:val="00413260"/>
    <w:rsid w:val="00440143"/>
    <w:rsid w:val="00461DAA"/>
    <w:rsid w:val="00473F8C"/>
    <w:rsid w:val="00474CED"/>
    <w:rsid w:val="00474E83"/>
    <w:rsid w:val="00491D36"/>
    <w:rsid w:val="0049521D"/>
    <w:rsid w:val="004A1AAF"/>
    <w:rsid w:val="004A47CD"/>
    <w:rsid w:val="004B7C09"/>
    <w:rsid w:val="004C7231"/>
    <w:rsid w:val="004D055F"/>
    <w:rsid w:val="004D0C62"/>
    <w:rsid w:val="004D1860"/>
    <w:rsid w:val="004D7A4D"/>
    <w:rsid w:val="004E69B9"/>
    <w:rsid w:val="004E72B5"/>
    <w:rsid w:val="004F19A4"/>
    <w:rsid w:val="004F557B"/>
    <w:rsid w:val="00516CA3"/>
    <w:rsid w:val="005174FB"/>
    <w:rsid w:val="005245A3"/>
    <w:rsid w:val="00530E86"/>
    <w:rsid w:val="00533359"/>
    <w:rsid w:val="00533570"/>
    <w:rsid w:val="005373DC"/>
    <w:rsid w:val="005426AA"/>
    <w:rsid w:val="00546C93"/>
    <w:rsid w:val="005501CB"/>
    <w:rsid w:val="00553FBA"/>
    <w:rsid w:val="0056635D"/>
    <w:rsid w:val="0057133D"/>
    <w:rsid w:val="005853AC"/>
    <w:rsid w:val="00587BD0"/>
    <w:rsid w:val="00594582"/>
    <w:rsid w:val="005A2AAC"/>
    <w:rsid w:val="005C782C"/>
    <w:rsid w:val="005F1FDB"/>
    <w:rsid w:val="00612FB6"/>
    <w:rsid w:val="0061710C"/>
    <w:rsid w:val="00622A96"/>
    <w:rsid w:val="00622B68"/>
    <w:rsid w:val="00624C41"/>
    <w:rsid w:val="0062734C"/>
    <w:rsid w:val="0063661A"/>
    <w:rsid w:val="00640559"/>
    <w:rsid w:val="006448EA"/>
    <w:rsid w:val="006716D9"/>
    <w:rsid w:val="00675C43"/>
    <w:rsid w:val="00684DEB"/>
    <w:rsid w:val="00695D3A"/>
    <w:rsid w:val="00697D6D"/>
    <w:rsid w:val="006A06FC"/>
    <w:rsid w:val="006A1933"/>
    <w:rsid w:val="006B1B0E"/>
    <w:rsid w:val="006B4700"/>
    <w:rsid w:val="006C37F8"/>
    <w:rsid w:val="006E1E50"/>
    <w:rsid w:val="006E2A6C"/>
    <w:rsid w:val="006E2AF2"/>
    <w:rsid w:val="006E3C18"/>
    <w:rsid w:val="006E6A7F"/>
    <w:rsid w:val="00704BB4"/>
    <w:rsid w:val="0071181C"/>
    <w:rsid w:val="00720180"/>
    <w:rsid w:val="007201A1"/>
    <w:rsid w:val="00721A09"/>
    <w:rsid w:val="007338EA"/>
    <w:rsid w:val="00735AC6"/>
    <w:rsid w:val="00754186"/>
    <w:rsid w:val="00757510"/>
    <w:rsid w:val="00766A6B"/>
    <w:rsid w:val="00766A6D"/>
    <w:rsid w:val="00773558"/>
    <w:rsid w:val="00793987"/>
    <w:rsid w:val="0079589F"/>
    <w:rsid w:val="00796DDA"/>
    <w:rsid w:val="00797F13"/>
    <w:rsid w:val="007A3A58"/>
    <w:rsid w:val="007C1DDB"/>
    <w:rsid w:val="007D0A90"/>
    <w:rsid w:val="007D13CD"/>
    <w:rsid w:val="007E01F2"/>
    <w:rsid w:val="007F0649"/>
    <w:rsid w:val="007F12C9"/>
    <w:rsid w:val="007F1709"/>
    <w:rsid w:val="0080097A"/>
    <w:rsid w:val="0080499A"/>
    <w:rsid w:val="00805DF6"/>
    <w:rsid w:val="00812F84"/>
    <w:rsid w:val="0081397B"/>
    <w:rsid w:val="008364F9"/>
    <w:rsid w:val="00846E36"/>
    <w:rsid w:val="00853EEA"/>
    <w:rsid w:val="00864EF7"/>
    <w:rsid w:val="008672CD"/>
    <w:rsid w:val="00886E96"/>
    <w:rsid w:val="00897BD1"/>
    <w:rsid w:val="008A3BD8"/>
    <w:rsid w:val="008B0154"/>
    <w:rsid w:val="008B63CA"/>
    <w:rsid w:val="008C00B0"/>
    <w:rsid w:val="008C5AC7"/>
    <w:rsid w:val="008E0FC0"/>
    <w:rsid w:val="008E7BAA"/>
    <w:rsid w:val="008F2079"/>
    <w:rsid w:val="008F426B"/>
    <w:rsid w:val="008F434F"/>
    <w:rsid w:val="008F536A"/>
    <w:rsid w:val="00904653"/>
    <w:rsid w:val="009122B6"/>
    <w:rsid w:val="009123FC"/>
    <w:rsid w:val="00981A85"/>
    <w:rsid w:val="00992448"/>
    <w:rsid w:val="009A1463"/>
    <w:rsid w:val="009A38E9"/>
    <w:rsid w:val="009A6676"/>
    <w:rsid w:val="009B68E4"/>
    <w:rsid w:val="009C12C8"/>
    <w:rsid w:val="009C1829"/>
    <w:rsid w:val="009C1DD7"/>
    <w:rsid w:val="009C2540"/>
    <w:rsid w:val="009C27C5"/>
    <w:rsid w:val="009C3435"/>
    <w:rsid w:val="009C3B64"/>
    <w:rsid w:val="009D17E4"/>
    <w:rsid w:val="009D2A3A"/>
    <w:rsid w:val="009E3FF9"/>
    <w:rsid w:val="009E6216"/>
    <w:rsid w:val="00A06250"/>
    <w:rsid w:val="00A10035"/>
    <w:rsid w:val="00A11474"/>
    <w:rsid w:val="00A15FE6"/>
    <w:rsid w:val="00A20EC8"/>
    <w:rsid w:val="00A22B91"/>
    <w:rsid w:val="00A24A07"/>
    <w:rsid w:val="00A322C7"/>
    <w:rsid w:val="00A32883"/>
    <w:rsid w:val="00A34EA4"/>
    <w:rsid w:val="00A36D3E"/>
    <w:rsid w:val="00A4356E"/>
    <w:rsid w:val="00A50A74"/>
    <w:rsid w:val="00A54438"/>
    <w:rsid w:val="00A600BD"/>
    <w:rsid w:val="00A6484B"/>
    <w:rsid w:val="00A64FBF"/>
    <w:rsid w:val="00A65685"/>
    <w:rsid w:val="00A65BDB"/>
    <w:rsid w:val="00A72E3A"/>
    <w:rsid w:val="00A734C3"/>
    <w:rsid w:val="00A74CC9"/>
    <w:rsid w:val="00A81355"/>
    <w:rsid w:val="00A834D5"/>
    <w:rsid w:val="00A83AA4"/>
    <w:rsid w:val="00A8406B"/>
    <w:rsid w:val="00A949B4"/>
    <w:rsid w:val="00AA224A"/>
    <w:rsid w:val="00AB32DB"/>
    <w:rsid w:val="00AB33D1"/>
    <w:rsid w:val="00AB64A8"/>
    <w:rsid w:val="00AF449D"/>
    <w:rsid w:val="00AF552B"/>
    <w:rsid w:val="00B00B2F"/>
    <w:rsid w:val="00B01F4F"/>
    <w:rsid w:val="00B02E00"/>
    <w:rsid w:val="00B05304"/>
    <w:rsid w:val="00B125BC"/>
    <w:rsid w:val="00B23DF2"/>
    <w:rsid w:val="00B34384"/>
    <w:rsid w:val="00B42EBB"/>
    <w:rsid w:val="00B56D18"/>
    <w:rsid w:val="00B71796"/>
    <w:rsid w:val="00B7594F"/>
    <w:rsid w:val="00B80616"/>
    <w:rsid w:val="00B8251E"/>
    <w:rsid w:val="00B84D4A"/>
    <w:rsid w:val="00B85384"/>
    <w:rsid w:val="00B86E93"/>
    <w:rsid w:val="00B92414"/>
    <w:rsid w:val="00BA3D43"/>
    <w:rsid w:val="00BA4DE7"/>
    <w:rsid w:val="00BA7FD0"/>
    <w:rsid w:val="00BB01F6"/>
    <w:rsid w:val="00BC06E0"/>
    <w:rsid w:val="00BE0394"/>
    <w:rsid w:val="00BE1840"/>
    <w:rsid w:val="00BE272B"/>
    <w:rsid w:val="00BE7EBA"/>
    <w:rsid w:val="00BF0701"/>
    <w:rsid w:val="00BF1F9F"/>
    <w:rsid w:val="00C0464F"/>
    <w:rsid w:val="00C05E82"/>
    <w:rsid w:val="00C16A84"/>
    <w:rsid w:val="00C23D86"/>
    <w:rsid w:val="00C300A9"/>
    <w:rsid w:val="00C30D43"/>
    <w:rsid w:val="00C328CC"/>
    <w:rsid w:val="00C40EBD"/>
    <w:rsid w:val="00C47B24"/>
    <w:rsid w:val="00C563B9"/>
    <w:rsid w:val="00C70E44"/>
    <w:rsid w:val="00C74F32"/>
    <w:rsid w:val="00C750B3"/>
    <w:rsid w:val="00C821BC"/>
    <w:rsid w:val="00C85833"/>
    <w:rsid w:val="00C85F37"/>
    <w:rsid w:val="00C909E0"/>
    <w:rsid w:val="00C91C80"/>
    <w:rsid w:val="00C9222F"/>
    <w:rsid w:val="00CA1726"/>
    <w:rsid w:val="00CA4AA5"/>
    <w:rsid w:val="00CA6125"/>
    <w:rsid w:val="00CB4CE7"/>
    <w:rsid w:val="00CB5906"/>
    <w:rsid w:val="00CB78CB"/>
    <w:rsid w:val="00CC5F4D"/>
    <w:rsid w:val="00CC71FD"/>
    <w:rsid w:val="00CD4817"/>
    <w:rsid w:val="00CE38BA"/>
    <w:rsid w:val="00CE4977"/>
    <w:rsid w:val="00CF06F3"/>
    <w:rsid w:val="00CF1B2D"/>
    <w:rsid w:val="00D0092D"/>
    <w:rsid w:val="00D03E31"/>
    <w:rsid w:val="00D03E8E"/>
    <w:rsid w:val="00D10EEA"/>
    <w:rsid w:val="00D160DB"/>
    <w:rsid w:val="00D22D2C"/>
    <w:rsid w:val="00D2301C"/>
    <w:rsid w:val="00D2599A"/>
    <w:rsid w:val="00D25E5B"/>
    <w:rsid w:val="00D323D7"/>
    <w:rsid w:val="00D33184"/>
    <w:rsid w:val="00D34CDA"/>
    <w:rsid w:val="00D35FFA"/>
    <w:rsid w:val="00D3792D"/>
    <w:rsid w:val="00D53F14"/>
    <w:rsid w:val="00D63A6F"/>
    <w:rsid w:val="00D63CD6"/>
    <w:rsid w:val="00D673D5"/>
    <w:rsid w:val="00D70121"/>
    <w:rsid w:val="00D74163"/>
    <w:rsid w:val="00D75CFF"/>
    <w:rsid w:val="00D82C9C"/>
    <w:rsid w:val="00D85BAE"/>
    <w:rsid w:val="00D94DF4"/>
    <w:rsid w:val="00D97DF0"/>
    <w:rsid w:val="00DA19B2"/>
    <w:rsid w:val="00DA1DF3"/>
    <w:rsid w:val="00DB1B15"/>
    <w:rsid w:val="00DB3875"/>
    <w:rsid w:val="00DC37DD"/>
    <w:rsid w:val="00DC73B4"/>
    <w:rsid w:val="00DE4EF2"/>
    <w:rsid w:val="00DF24E4"/>
    <w:rsid w:val="00E10AEE"/>
    <w:rsid w:val="00E10D83"/>
    <w:rsid w:val="00E1288F"/>
    <w:rsid w:val="00E130FA"/>
    <w:rsid w:val="00E13D31"/>
    <w:rsid w:val="00E2667D"/>
    <w:rsid w:val="00E332DF"/>
    <w:rsid w:val="00E409AC"/>
    <w:rsid w:val="00E46854"/>
    <w:rsid w:val="00E64DC5"/>
    <w:rsid w:val="00E7289A"/>
    <w:rsid w:val="00E86494"/>
    <w:rsid w:val="00EA0F85"/>
    <w:rsid w:val="00EA1494"/>
    <w:rsid w:val="00EC6946"/>
    <w:rsid w:val="00EC6A4C"/>
    <w:rsid w:val="00ED7552"/>
    <w:rsid w:val="00EE3E74"/>
    <w:rsid w:val="00EF0DFD"/>
    <w:rsid w:val="00F071A3"/>
    <w:rsid w:val="00F11254"/>
    <w:rsid w:val="00F27428"/>
    <w:rsid w:val="00F357CA"/>
    <w:rsid w:val="00F43AA8"/>
    <w:rsid w:val="00F47013"/>
    <w:rsid w:val="00F54882"/>
    <w:rsid w:val="00F65896"/>
    <w:rsid w:val="00F66D46"/>
    <w:rsid w:val="00F71CB0"/>
    <w:rsid w:val="00F7245E"/>
    <w:rsid w:val="00F85F11"/>
    <w:rsid w:val="00F92CE8"/>
    <w:rsid w:val="00FF3CD2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F357B42"/>
  <w15:chartTrackingRefBased/>
  <w15:docId w15:val="{CC2AE5F0-7A1A-42EB-AFC8-E15653577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2B19B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2B19BA"/>
    <w:rPr>
      <w:sz w:val="24"/>
      <w:szCs w:val="24"/>
      <w:lang w:val="en-US" w:eastAsia="en-US"/>
    </w:rPr>
  </w:style>
  <w:style w:type="character" w:customStyle="1" w:styleId="text-danger">
    <w:name w:val="text-danger"/>
    <w:rsid w:val="0080499A"/>
  </w:style>
  <w:style w:type="character" w:styleId="Hyperlink">
    <w:name w:val="Hyperlink"/>
    <w:uiPriority w:val="99"/>
    <w:unhideWhenUsed/>
    <w:rsid w:val="008049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06F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00200A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00200A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00200A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3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58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B4B95-17B0-48E2-8ED5-B81EC91D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</Template>
  <TotalTime>576</TotalTime>
  <Pages>12</Pages>
  <Words>613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3684</CharactersWithSpaces>
  <SharedDoc>false</SharedDoc>
  <HLinks>
    <vt:vector size="6" baseType="variant">
      <vt:variant>
        <vt:i4>720986</vt:i4>
      </vt:variant>
      <vt:variant>
        <vt:i4>0</vt:i4>
      </vt:variant>
      <vt:variant>
        <vt:i4>0</vt:i4>
      </vt:variant>
      <vt:variant>
        <vt:i4>5</vt:i4>
      </vt:variant>
      <vt:variant>
        <vt:lpwstr>https://quantumdev.title21.com/Administration/GetCodeAvailabilityList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Akarsh Sridhara Babu</cp:lastModifiedBy>
  <cp:revision>41</cp:revision>
  <cp:lastPrinted>2010-04-01T04:47:00Z</cp:lastPrinted>
  <dcterms:created xsi:type="dcterms:W3CDTF">2018-04-10T07:05:00Z</dcterms:created>
  <dcterms:modified xsi:type="dcterms:W3CDTF">2018-04-12T21:29:00Z</dcterms:modified>
</cp:coreProperties>
</file>