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2700"/>
        <w:gridCol w:w="5040"/>
        <w:gridCol w:w="1440"/>
        <w:gridCol w:w="2520"/>
      </w:tblGrid>
      <w:tr w:rsidR="007E6616" w14:paraId="46423A3B" w14:textId="77777777" w:rsidTr="001C39F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2D7AA73" w14:textId="50CAE18F" w:rsidR="007E6616" w:rsidRDefault="007E6616">
            <w:pPr>
              <w:pStyle w:val="Header"/>
              <w:tabs>
                <w:tab w:val="left" w:pos="1762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A543C0"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6B2D584" w14:textId="2764BEF5" w:rsidR="007E6616" w:rsidRDefault="007E6616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75B61DB0" w14:textId="643BF8B0" w:rsidR="007E6616" w:rsidRDefault="007E6616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69DE8FD" w14:textId="4DF3DB1C" w:rsidR="007E6616" w:rsidRDefault="007E6616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Reqt/Spec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3001C15" w14:textId="7821B190" w:rsidR="007E6616" w:rsidRDefault="007E6616">
            <w:pPr>
              <w:pStyle w:val="Heading1"/>
              <w:spacing w:line="276" w:lineRule="auto"/>
            </w:pPr>
            <w:r>
              <w:rPr>
                <w:sz w:val="23"/>
                <w:szCs w:val="23"/>
              </w:rPr>
              <w:t>Author</w:t>
            </w:r>
          </w:p>
        </w:tc>
      </w:tr>
      <w:tr w:rsidR="001C39FB" w14:paraId="50019F6A" w14:textId="77777777" w:rsidTr="001C39F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0B2C9" w14:textId="29FD92A3" w:rsidR="001C39FB" w:rsidRDefault="0048218C" w:rsidP="001235B5">
            <w:pPr>
              <w:spacing w:line="276" w:lineRule="auto"/>
            </w:pPr>
            <w:del w:id="1" w:author="Akarsh Sridhara Babu" w:date="2018-03-21T10:01:00Z">
              <w:r w:rsidDel="0078581E">
                <w:delText>TestCase-</w:delText>
              </w:r>
              <w:r w:rsidR="00F4035A" w:rsidDel="0078581E">
                <w:delText>72</w:delText>
              </w:r>
              <w:r w:rsidR="0032371C" w:rsidDel="0078581E">
                <w:delText>3</w:delText>
              </w:r>
            </w:del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7C28D" w14:textId="534EDBC9" w:rsidR="001C39FB" w:rsidRDefault="00F4035A" w:rsidP="001235B5">
            <w:pPr>
              <w:spacing w:line="276" w:lineRule="auto"/>
            </w:pPr>
            <w:r>
              <w:t>Document details on checkout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F8D09" w14:textId="77777777" w:rsidR="00D5699A" w:rsidRDefault="00D5699A" w:rsidP="00D5699A">
            <w:pPr>
              <w:spacing w:line="276" w:lineRule="auto"/>
            </w:pPr>
            <w:r>
              <w:t>To verify:</w:t>
            </w:r>
          </w:p>
          <w:p w14:paraId="5065D70B" w14:textId="41226E5C" w:rsidR="003C35A4" w:rsidRDefault="00F4035A" w:rsidP="005B530E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 xml:space="preserve">Approvers, Training entities, linked documents, Codes, </w:t>
            </w:r>
            <w:r w:rsidR="00403282">
              <w:t>Attachments</w:t>
            </w:r>
            <w:r>
              <w:t xml:space="preserve">, Periodic reviewers are retained on a document form on </w:t>
            </w:r>
            <w:r w:rsidR="001F0D38">
              <w:t xml:space="preserve">the </w:t>
            </w:r>
            <w:r w:rsidR="009643B0">
              <w:t>checked-out</w:t>
            </w:r>
            <w:r w:rsidR="001F0D38">
              <w:t xml:space="preserve"> revision (and based on options in the </w:t>
            </w:r>
            <w:r w:rsidR="009643B0">
              <w:t>checkout</w:t>
            </w:r>
            <w:r w:rsidR="001F0D38">
              <w:t xml:space="preserve"> dialog)</w:t>
            </w: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8E3F" w14:textId="77777777" w:rsidR="001C39FB" w:rsidRDefault="001C39FB">
            <w:pPr>
              <w:spacing w:line="276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8EB24" w14:textId="6E98C6BE" w:rsidR="001C39FB" w:rsidRDefault="001C39FB">
            <w:pPr>
              <w:spacing w:line="276" w:lineRule="auto"/>
            </w:pPr>
          </w:p>
        </w:tc>
      </w:tr>
    </w:tbl>
    <w:p w14:paraId="694D8F74" w14:textId="3401D552" w:rsidR="001C39FB" w:rsidRDefault="001C39FB" w:rsidP="001C39FB"/>
    <w:tbl>
      <w:tblPr>
        <w:tblW w:w="13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8"/>
        <w:gridCol w:w="70"/>
        <w:gridCol w:w="3106"/>
        <w:gridCol w:w="2971"/>
        <w:gridCol w:w="2520"/>
        <w:gridCol w:w="2635"/>
      </w:tblGrid>
      <w:tr w:rsidR="00190173" w14:paraId="5F872925" w14:textId="77777777" w:rsidTr="00CA1B04"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F854F32" w14:textId="77777777" w:rsidR="001C39FB" w:rsidRDefault="001C39FB">
            <w:pPr>
              <w:pStyle w:val="Header"/>
              <w:tabs>
                <w:tab w:val="left" w:pos="720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13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673C" w14:textId="77777777" w:rsidR="00EB2A41" w:rsidRDefault="00EB2A41" w:rsidP="00EB2A41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72355">
              <w:rPr>
                <w:rFonts w:ascii="Arial" w:hAnsi="Arial" w:cs="Arial"/>
              </w:rPr>
              <w:t>Standard Configuration</w:t>
            </w:r>
          </w:p>
          <w:p w14:paraId="57A09BEF" w14:textId="526567F2" w:rsidR="00766276" w:rsidRPr="00EB2A41" w:rsidRDefault="00EB2A41" w:rsidP="00EB2A41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Pr="00F044C1">
              <w:rPr>
                <w:rFonts w:ascii="Arial" w:hAnsi="Arial" w:cs="Arial"/>
                <w:noProof/>
              </w:rPr>
              <w:t>ser</w:t>
            </w:r>
            <w:r w:rsidRPr="00A813C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is </w:t>
            </w:r>
            <w:r w:rsidRPr="00A813CB">
              <w:rPr>
                <w:rFonts w:ascii="Arial" w:hAnsi="Arial" w:cs="Arial"/>
              </w:rPr>
              <w:t xml:space="preserve">logged into </w:t>
            </w:r>
            <w:r>
              <w:rPr>
                <w:rFonts w:ascii="Arial" w:hAnsi="Arial" w:cs="Arial"/>
              </w:rPr>
              <w:t>the w</w:t>
            </w:r>
            <w:r w:rsidRPr="00A813CB">
              <w:rPr>
                <w:rFonts w:ascii="Arial" w:hAnsi="Arial" w:cs="Arial"/>
              </w:rPr>
              <w:t xml:space="preserve">eb </w:t>
            </w:r>
            <w:r>
              <w:rPr>
                <w:rFonts w:ascii="Arial" w:hAnsi="Arial" w:cs="Arial"/>
              </w:rPr>
              <w:t>i</w:t>
            </w:r>
            <w:r w:rsidRPr="00A813CB">
              <w:rPr>
                <w:rFonts w:ascii="Arial" w:hAnsi="Arial" w:cs="Arial"/>
              </w:rPr>
              <w:t>nterface</w:t>
            </w:r>
            <w:r>
              <w:rPr>
                <w:rFonts w:ascii="Arial" w:hAnsi="Arial" w:cs="Arial"/>
              </w:rPr>
              <w:t>.</w:t>
            </w:r>
            <w:r w:rsidR="00766276" w:rsidRPr="00EB2A41">
              <w:rPr>
                <w:rFonts w:ascii="Arial" w:hAnsi="Arial" w:cs="Arial"/>
              </w:rPr>
              <w:t xml:space="preserve"> </w:t>
            </w:r>
          </w:p>
          <w:p w14:paraId="3BB79DF4" w14:textId="30E03BB6" w:rsidR="00FE7757" w:rsidRDefault="00E65F11" w:rsidP="00FE775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effective document exists </w:t>
            </w:r>
            <w:r w:rsidR="0057052F">
              <w:rPr>
                <w:rFonts w:ascii="Arial" w:hAnsi="Arial" w:cs="Arial"/>
              </w:rPr>
              <w:t>and is available to be checked out by the test user</w:t>
            </w:r>
            <w:r w:rsidR="00311589">
              <w:rPr>
                <w:rFonts w:ascii="Arial" w:hAnsi="Arial" w:cs="Arial"/>
              </w:rPr>
              <w:t xml:space="preserve"> and has the following</w:t>
            </w:r>
            <w:r w:rsidR="0057052F">
              <w:rPr>
                <w:rFonts w:ascii="Arial" w:hAnsi="Arial" w:cs="Arial"/>
              </w:rPr>
              <w:t>:</w:t>
            </w:r>
          </w:p>
          <w:p w14:paraId="4ED6B4FA" w14:textId="48BC60B9" w:rsidR="0057052F" w:rsidRDefault="00311589" w:rsidP="0057052F">
            <w:pPr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 least 1 </w:t>
            </w:r>
            <w:r w:rsidR="00DE49EE">
              <w:rPr>
                <w:rFonts w:ascii="Arial" w:hAnsi="Arial" w:cs="Arial"/>
              </w:rPr>
              <w:t xml:space="preserve">required </w:t>
            </w:r>
            <w:r>
              <w:rPr>
                <w:rFonts w:ascii="Arial" w:hAnsi="Arial" w:cs="Arial"/>
              </w:rPr>
              <w:t>periodic reviewer</w:t>
            </w:r>
            <w:r w:rsidR="000D7CD4">
              <w:rPr>
                <w:rFonts w:ascii="Arial" w:hAnsi="Arial" w:cs="Arial"/>
              </w:rPr>
              <w:t>.</w:t>
            </w:r>
          </w:p>
          <w:p w14:paraId="49B896D2" w14:textId="77777777" w:rsidR="00EB2A41" w:rsidRDefault="00EB2A41" w:rsidP="00EB2A41">
            <w:pPr>
              <w:spacing w:line="276" w:lineRule="auto"/>
              <w:rPr>
                <w:rFonts w:ascii="Arial" w:hAnsi="Arial" w:cs="Arial"/>
              </w:rPr>
            </w:pPr>
          </w:p>
          <w:p w14:paraId="7C3577E5" w14:textId="256D207E" w:rsidR="00DE49EE" w:rsidRDefault="00DE49EE" w:rsidP="00DE49EE">
            <w:pPr>
              <w:pStyle w:val="ListParagraph"/>
              <w:spacing w:after="160" w:line="259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9249B5">
              <w:rPr>
                <w:rFonts w:ascii="Arial" w:hAnsi="Arial" w:cs="Arial"/>
                <w:b/>
                <w:color w:val="FF0000"/>
                <w:u w:val="single"/>
              </w:rPr>
              <w:t>Screenshot 1</w:t>
            </w:r>
            <w:r w:rsidR="00544AD6">
              <w:rPr>
                <w:rFonts w:ascii="Arial" w:hAnsi="Arial" w:cs="Arial"/>
                <w:b/>
                <w:color w:val="FF0000"/>
                <w:u w:val="single"/>
              </w:rPr>
              <w:t xml:space="preserve"> - </w:t>
            </w:r>
            <w:r w:rsidR="00544AD6" w:rsidRPr="00544AD6">
              <w:rPr>
                <w:rFonts w:ascii="Arial" w:hAnsi="Arial" w:cs="Arial"/>
                <w:b/>
                <w:color w:val="FF0000"/>
                <w:u w:val="single"/>
              </w:rPr>
              <w:t>At least 1 required periodic reviewer</w:t>
            </w:r>
            <w:r w:rsidRPr="009249B5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</w:p>
          <w:p w14:paraId="2F5CB4C1" w14:textId="479312D0" w:rsidR="00311589" w:rsidRDefault="00DD2F01" w:rsidP="00DE49E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0459671" wp14:editId="38A967EF">
                  <wp:extent cx="6281992" cy="1371600"/>
                  <wp:effectExtent l="76200" t="76200" r="138430" b="133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1992" cy="13716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1872A80" w14:textId="77777777" w:rsidR="00EB2A41" w:rsidRDefault="00EB2A41" w:rsidP="00DE49EE">
            <w:pPr>
              <w:spacing w:line="276" w:lineRule="auto"/>
              <w:rPr>
                <w:rFonts w:ascii="Arial" w:hAnsi="Arial" w:cs="Arial"/>
              </w:rPr>
            </w:pPr>
          </w:p>
          <w:p w14:paraId="7EDD05FF" w14:textId="77777777" w:rsidR="00EB2A41" w:rsidRDefault="00EB2A41" w:rsidP="00DE49EE">
            <w:pPr>
              <w:spacing w:line="276" w:lineRule="auto"/>
              <w:rPr>
                <w:rFonts w:ascii="Arial" w:hAnsi="Arial" w:cs="Arial"/>
              </w:rPr>
            </w:pPr>
          </w:p>
          <w:p w14:paraId="0DDF8819" w14:textId="77777777" w:rsidR="00516A5A" w:rsidRDefault="00516A5A" w:rsidP="00DE49EE">
            <w:pPr>
              <w:spacing w:line="276" w:lineRule="auto"/>
              <w:rPr>
                <w:rFonts w:ascii="Arial" w:hAnsi="Arial" w:cs="Arial"/>
              </w:rPr>
            </w:pPr>
          </w:p>
          <w:p w14:paraId="56051177" w14:textId="77777777" w:rsidR="00DD2F01" w:rsidRDefault="00DD2F01" w:rsidP="00DE49EE">
            <w:pPr>
              <w:spacing w:line="276" w:lineRule="auto"/>
              <w:rPr>
                <w:rFonts w:ascii="Arial" w:hAnsi="Arial" w:cs="Arial"/>
              </w:rPr>
            </w:pPr>
          </w:p>
          <w:p w14:paraId="1B7BF3AD" w14:textId="77777777" w:rsidR="00DD2F01" w:rsidRDefault="00DD2F01" w:rsidP="00DE49EE">
            <w:pPr>
              <w:spacing w:line="276" w:lineRule="auto"/>
              <w:rPr>
                <w:rFonts w:ascii="Arial" w:hAnsi="Arial" w:cs="Arial"/>
              </w:rPr>
            </w:pPr>
          </w:p>
          <w:p w14:paraId="7D3FE778" w14:textId="77777777" w:rsidR="00DD2F01" w:rsidRDefault="00DD2F01" w:rsidP="00DE49EE">
            <w:pPr>
              <w:spacing w:line="276" w:lineRule="auto"/>
              <w:rPr>
                <w:rFonts w:ascii="Arial" w:hAnsi="Arial" w:cs="Arial"/>
              </w:rPr>
            </w:pPr>
          </w:p>
          <w:p w14:paraId="003C0F43" w14:textId="77777777" w:rsidR="00EB2A41" w:rsidRPr="00FE7757" w:rsidRDefault="00EB2A41" w:rsidP="00DE49EE">
            <w:pPr>
              <w:spacing w:line="276" w:lineRule="auto"/>
              <w:rPr>
                <w:rFonts w:ascii="Arial" w:hAnsi="Arial" w:cs="Arial"/>
              </w:rPr>
            </w:pPr>
          </w:p>
          <w:p w14:paraId="7D209969" w14:textId="0086A6DF" w:rsidR="00DE49EE" w:rsidRDefault="00DE49EE" w:rsidP="00DE49EE">
            <w:pPr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least 1 attachment</w:t>
            </w:r>
            <w:r w:rsidR="000D7CD4">
              <w:rPr>
                <w:rFonts w:ascii="Arial" w:hAnsi="Arial" w:cs="Arial"/>
              </w:rPr>
              <w:t>.</w:t>
            </w:r>
          </w:p>
          <w:p w14:paraId="54F29B2D" w14:textId="7532993F" w:rsidR="00DE49EE" w:rsidRPr="00961F40" w:rsidRDefault="00DE49EE" w:rsidP="00961F40">
            <w:pPr>
              <w:pStyle w:val="ListParagraph"/>
              <w:spacing w:after="160" w:line="259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Screenshot 2</w:t>
            </w:r>
            <w:r w:rsidRPr="009249B5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544AD6">
              <w:rPr>
                <w:rFonts w:ascii="Arial" w:hAnsi="Arial" w:cs="Arial"/>
                <w:b/>
                <w:color w:val="FF0000"/>
                <w:u w:val="single"/>
              </w:rPr>
              <w:t xml:space="preserve">- </w:t>
            </w:r>
            <w:r w:rsidR="00544AD6" w:rsidRPr="00544AD6">
              <w:rPr>
                <w:rFonts w:ascii="Arial" w:hAnsi="Arial" w:cs="Arial"/>
                <w:b/>
                <w:color w:val="FF0000"/>
                <w:u w:val="single"/>
              </w:rPr>
              <w:t xml:space="preserve">At least 1 </w:t>
            </w:r>
            <w:r w:rsidR="00544AD6">
              <w:rPr>
                <w:rFonts w:ascii="Arial" w:hAnsi="Arial" w:cs="Arial"/>
                <w:b/>
                <w:color w:val="FF0000"/>
                <w:u w:val="single"/>
              </w:rPr>
              <w:t>attachment</w:t>
            </w:r>
            <w:r w:rsidR="00544AD6" w:rsidRPr="009249B5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</w:p>
          <w:p w14:paraId="4E6205F6" w14:textId="752B3251" w:rsidR="00DE49EE" w:rsidRDefault="00DD2F01" w:rsidP="00DE49E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53646D0" wp14:editId="5E4756ED">
                  <wp:extent cx="6334125" cy="1400175"/>
                  <wp:effectExtent l="76200" t="76200" r="142875" b="1428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25" cy="14001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51A4464" w14:textId="77777777" w:rsidR="00DD2F01" w:rsidRDefault="00DD2F01" w:rsidP="00DE49EE">
            <w:pPr>
              <w:spacing w:line="276" w:lineRule="auto"/>
              <w:rPr>
                <w:rFonts w:ascii="Arial" w:hAnsi="Arial" w:cs="Arial"/>
              </w:rPr>
            </w:pPr>
          </w:p>
          <w:p w14:paraId="5A1ECD26" w14:textId="23DA15E5" w:rsidR="005B41E5" w:rsidRDefault="005B41E5" w:rsidP="005B41E5">
            <w:pPr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 least 1 </w:t>
            </w:r>
            <w:r w:rsidR="00544AD6">
              <w:rPr>
                <w:rFonts w:ascii="Arial" w:hAnsi="Arial" w:cs="Arial"/>
              </w:rPr>
              <w:t>linked document</w:t>
            </w:r>
            <w:r w:rsidR="000D7CD4">
              <w:rPr>
                <w:rFonts w:ascii="Arial" w:hAnsi="Arial" w:cs="Arial"/>
              </w:rPr>
              <w:t>.</w:t>
            </w:r>
          </w:p>
          <w:p w14:paraId="2857D147" w14:textId="72465430" w:rsidR="00544AD6" w:rsidRDefault="00544AD6" w:rsidP="00544AD6">
            <w:pPr>
              <w:pStyle w:val="ListParagraph"/>
              <w:spacing w:after="160" w:line="259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Screenshot 3</w:t>
            </w:r>
            <w:r w:rsidRPr="009249B5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 At least 1 linked document</w:t>
            </w:r>
          </w:p>
          <w:p w14:paraId="198073BF" w14:textId="77777777" w:rsidR="00277A14" w:rsidRDefault="00277A14" w:rsidP="00544AD6">
            <w:pPr>
              <w:pStyle w:val="ListParagraph"/>
              <w:spacing w:after="160" w:line="259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35B752C3" w14:textId="1EA19623" w:rsidR="00DE49EE" w:rsidRPr="00DE49EE" w:rsidRDefault="00277A14" w:rsidP="00DE49E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8097CB4" wp14:editId="5510B99E">
                  <wp:extent cx="6296025" cy="1495425"/>
                  <wp:effectExtent l="76200" t="76200" r="142875" b="1428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307" cy="149644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A7E3171" w14:textId="1AD2B026" w:rsidR="00FD6688" w:rsidRDefault="00FD6688" w:rsidP="009627E0">
            <w:pPr>
              <w:spacing w:line="276" w:lineRule="auto"/>
              <w:rPr>
                <w:rFonts w:ascii="Arial" w:hAnsi="Arial" w:cs="Arial"/>
              </w:rPr>
            </w:pPr>
          </w:p>
          <w:p w14:paraId="7036ADB9" w14:textId="77777777" w:rsidR="00DD2F01" w:rsidRDefault="00DD2F01" w:rsidP="009627E0">
            <w:pPr>
              <w:spacing w:line="276" w:lineRule="auto"/>
              <w:rPr>
                <w:rFonts w:ascii="Arial" w:hAnsi="Arial" w:cs="Arial"/>
              </w:rPr>
            </w:pPr>
          </w:p>
          <w:p w14:paraId="7CB37449" w14:textId="77777777" w:rsidR="00DD2F01" w:rsidRDefault="00DD2F01" w:rsidP="009627E0">
            <w:pPr>
              <w:spacing w:line="276" w:lineRule="auto"/>
              <w:rPr>
                <w:rFonts w:ascii="Arial" w:hAnsi="Arial" w:cs="Arial"/>
              </w:rPr>
            </w:pPr>
          </w:p>
          <w:p w14:paraId="0B810BE2" w14:textId="77777777" w:rsidR="00DD2F01" w:rsidRDefault="00DD2F01" w:rsidP="009627E0">
            <w:pPr>
              <w:spacing w:line="276" w:lineRule="auto"/>
              <w:rPr>
                <w:rFonts w:ascii="Arial" w:hAnsi="Arial" w:cs="Arial"/>
              </w:rPr>
            </w:pPr>
          </w:p>
          <w:p w14:paraId="690F77E6" w14:textId="77777777" w:rsidR="00DD2F01" w:rsidRDefault="00DD2F01" w:rsidP="009627E0">
            <w:pPr>
              <w:spacing w:line="276" w:lineRule="auto"/>
              <w:rPr>
                <w:rFonts w:ascii="Arial" w:hAnsi="Arial" w:cs="Arial"/>
              </w:rPr>
            </w:pPr>
          </w:p>
          <w:p w14:paraId="62452785" w14:textId="7DD77D62" w:rsidR="00886DD1" w:rsidRDefault="00886DD1" w:rsidP="00886DD1">
            <w:pPr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least 1 document approver</w:t>
            </w:r>
            <w:r w:rsidR="000D7CD4">
              <w:rPr>
                <w:rFonts w:ascii="Arial" w:hAnsi="Arial" w:cs="Arial"/>
              </w:rPr>
              <w:t>.</w:t>
            </w:r>
          </w:p>
          <w:p w14:paraId="606220EC" w14:textId="75275C8C" w:rsidR="00886DD1" w:rsidRDefault="00886DD1" w:rsidP="00277A14">
            <w:pPr>
              <w:pStyle w:val="ListParagraph"/>
              <w:spacing w:after="160" w:line="259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Screenshot 4</w:t>
            </w:r>
            <w:r w:rsidRPr="009249B5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 At least 1 document approver</w:t>
            </w:r>
          </w:p>
          <w:p w14:paraId="5876F14E" w14:textId="77777777" w:rsidR="00277A14" w:rsidRPr="00277A14" w:rsidRDefault="00277A14" w:rsidP="00277A14">
            <w:pPr>
              <w:pStyle w:val="ListParagraph"/>
              <w:spacing w:after="160" w:line="259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76ACE9AA" w14:textId="70B4F228" w:rsidR="00277A14" w:rsidRDefault="00277A14" w:rsidP="00EF599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77E5EFD" wp14:editId="3B1A80DF">
                  <wp:extent cx="6306568" cy="1323975"/>
                  <wp:effectExtent l="76200" t="76200" r="132715" b="1238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568" cy="13239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28D0EA0" w14:textId="77777777" w:rsidR="00277A14" w:rsidRDefault="00277A14" w:rsidP="00EF599F">
            <w:pPr>
              <w:spacing w:line="276" w:lineRule="auto"/>
              <w:rPr>
                <w:rFonts w:ascii="Arial" w:hAnsi="Arial" w:cs="Arial"/>
              </w:rPr>
            </w:pPr>
          </w:p>
          <w:p w14:paraId="0782B114" w14:textId="2FC9466E" w:rsidR="00EF599F" w:rsidRDefault="00EF599F" w:rsidP="00EF599F">
            <w:pPr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Read and Sign training with one or more entities. </w:t>
            </w:r>
          </w:p>
          <w:p w14:paraId="23560D1E" w14:textId="2BC68429" w:rsidR="00EF599F" w:rsidRDefault="00EF599F" w:rsidP="00EF599F">
            <w:pPr>
              <w:pStyle w:val="ListParagraph"/>
              <w:spacing w:after="160" w:line="259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Screenshot 5</w:t>
            </w:r>
            <w:r w:rsidRPr="009249B5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 Read and Sign training with one or more entities</w:t>
            </w:r>
          </w:p>
          <w:p w14:paraId="79FCA887" w14:textId="77777777" w:rsidR="00277A14" w:rsidRDefault="00277A14" w:rsidP="00EF599F">
            <w:pPr>
              <w:pStyle w:val="ListParagraph"/>
              <w:spacing w:after="160" w:line="259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6CDA3947" w14:textId="77777777" w:rsidR="00277A14" w:rsidRDefault="00277A14" w:rsidP="00EF599F">
            <w:pPr>
              <w:pStyle w:val="ListParagraph"/>
              <w:spacing w:after="160" w:line="259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6871A264" w14:textId="352F0F00" w:rsidR="00EF599F" w:rsidRDefault="00277A14" w:rsidP="00F22B4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95F49B1" wp14:editId="6B92AB72">
                  <wp:extent cx="5943600" cy="1447800"/>
                  <wp:effectExtent l="76200" t="76200" r="133350" b="133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8BADE64" w14:textId="77777777" w:rsidR="00277A14" w:rsidRDefault="00277A14" w:rsidP="00F22B4F">
            <w:pPr>
              <w:spacing w:line="276" w:lineRule="auto"/>
              <w:rPr>
                <w:rFonts w:ascii="Arial" w:hAnsi="Arial" w:cs="Arial"/>
              </w:rPr>
            </w:pPr>
          </w:p>
          <w:p w14:paraId="63F297E4" w14:textId="77777777" w:rsidR="00277A14" w:rsidRDefault="00277A14" w:rsidP="00F22B4F">
            <w:pPr>
              <w:spacing w:line="276" w:lineRule="auto"/>
              <w:rPr>
                <w:rFonts w:ascii="Arial" w:hAnsi="Arial" w:cs="Arial"/>
              </w:rPr>
            </w:pPr>
          </w:p>
          <w:p w14:paraId="219205FE" w14:textId="77777777" w:rsidR="00277A14" w:rsidRDefault="00277A14" w:rsidP="00F22B4F">
            <w:pPr>
              <w:spacing w:line="276" w:lineRule="auto"/>
              <w:rPr>
                <w:rFonts w:ascii="Arial" w:hAnsi="Arial" w:cs="Arial"/>
              </w:rPr>
            </w:pPr>
          </w:p>
          <w:p w14:paraId="1D12E384" w14:textId="0491C7EC" w:rsidR="003F3DE4" w:rsidRDefault="003F3DE4" w:rsidP="003F3DE4">
            <w:pPr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least 1 code tagged</w:t>
            </w:r>
          </w:p>
          <w:p w14:paraId="4E460BB8" w14:textId="14EC8BD5" w:rsidR="003F3DE4" w:rsidRDefault="003F3DE4" w:rsidP="003F3DE4">
            <w:pPr>
              <w:pStyle w:val="ListParagraph"/>
              <w:spacing w:after="160" w:line="259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Screenshot 6</w:t>
            </w:r>
            <w:r w:rsidRPr="009249B5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 At least 1 code tagged</w:t>
            </w:r>
          </w:p>
          <w:p w14:paraId="09D5ADBD" w14:textId="77777777" w:rsidR="00516A5A" w:rsidRDefault="00516A5A" w:rsidP="003F3DE4">
            <w:pPr>
              <w:pStyle w:val="ListParagraph"/>
              <w:spacing w:after="160" w:line="259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5C725483" w14:textId="53DC9412" w:rsidR="00EF599F" w:rsidRDefault="00516A5A" w:rsidP="00F22B4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0296A3A" wp14:editId="7E86A714">
                  <wp:extent cx="5943600" cy="1263650"/>
                  <wp:effectExtent l="76200" t="76200" r="133350" b="12700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636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576DDC9" w14:textId="77777777" w:rsidR="00516A5A" w:rsidRDefault="00516A5A" w:rsidP="00F22B4F">
            <w:pPr>
              <w:spacing w:line="276" w:lineRule="auto"/>
              <w:rPr>
                <w:rFonts w:ascii="Arial" w:hAnsi="Arial" w:cs="Arial"/>
              </w:rPr>
            </w:pPr>
          </w:p>
          <w:p w14:paraId="39006749" w14:textId="2E64A283" w:rsidR="00EF739B" w:rsidRPr="00F22B4F" w:rsidRDefault="00EF739B" w:rsidP="00EF599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90173" w14:paraId="5C28EB52" w14:textId="77777777" w:rsidTr="00CA1B04">
        <w:trPr>
          <w:trHeight w:val="1464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F42512C" w14:textId="637577FA" w:rsidR="001C39FB" w:rsidRDefault="001C39FB">
            <w:pPr>
              <w:pStyle w:val="Header"/>
              <w:tabs>
                <w:tab w:val="left" w:pos="720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Procedure</w:t>
            </w:r>
          </w:p>
        </w:tc>
        <w:tc>
          <w:tcPr>
            <w:tcW w:w="113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F1EF" w14:textId="7387725F" w:rsidR="001256D6" w:rsidRDefault="003B21C5" w:rsidP="006F460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E05BD7">
              <w:rPr>
                <w:rFonts w:ascii="Arial" w:hAnsi="Arial" w:cs="Arial"/>
              </w:rPr>
              <w:t>ogin to the web interface as a</w:t>
            </w:r>
            <w:r>
              <w:rPr>
                <w:rFonts w:ascii="Arial" w:hAnsi="Arial" w:cs="Arial"/>
              </w:rPr>
              <w:t xml:space="preserve"> test user. </w:t>
            </w:r>
          </w:p>
          <w:p w14:paraId="51E30A4B" w14:textId="3522C8A5" w:rsidR="00915953" w:rsidRDefault="00CE0F2F" w:rsidP="006F460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Find the </w:t>
            </w:r>
            <w:r w:rsidR="00953D22">
              <w:rPr>
                <w:rFonts w:ascii="Arial" w:hAnsi="Arial" w:cs="Arial"/>
              </w:rPr>
              <w:t>effective do</w:t>
            </w:r>
            <w:r w:rsidR="00516A5A">
              <w:rPr>
                <w:rFonts w:ascii="Arial" w:hAnsi="Arial" w:cs="Arial"/>
              </w:rPr>
              <w:t>cument satisfying prerequisite.</w:t>
            </w:r>
          </w:p>
          <w:p w14:paraId="06323DEF" w14:textId="45B96B79" w:rsidR="00953D22" w:rsidRDefault="00190173" w:rsidP="006F460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out the document.</w:t>
            </w:r>
          </w:p>
          <w:p w14:paraId="5374D6E3" w14:textId="77777777" w:rsidR="00516A5A" w:rsidRDefault="00516A5A" w:rsidP="00516A5A">
            <w:pPr>
              <w:spacing w:line="276" w:lineRule="auto"/>
              <w:rPr>
                <w:rFonts w:ascii="Arial" w:hAnsi="Arial" w:cs="Arial"/>
              </w:rPr>
            </w:pPr>
          </w:p>
          <w:p w14:paraId="7A132FAA" w14:textId="6EB88A9A" w:rsidR="00190173" w:rsidRPr="00516A5A" w:rsidRDefault="00516A5A" w:rsidP="00516A5A">
            <w:pPr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516A5A">
              <w:rPr>
                <w:rFonts w:ascii="Arial" w:hAnsi="Arial" w:cs="Arial"/>
                <w:b/>
                <w:color w:val="FF0000"/>
              </w:rPr>
              <w:t xml:space="preserve">       </w:t>
            </w:r>
            <w:r w:rsidR="00953305" w:rsidRPr="00516A5A">
              <w:rPr>
                <w:rFonts w:ascii="Arial" w:hAnsi="Arial" w:cs="Arial"/>
                <w:b/>
                <w:color w:val="FF0000"/>
                <w:u w:val="single"/>
              </w:rPr>
              <w:t xml:space="preserve">ER 1 – </w:t>
            </w:r>
            <w:r w:rsidR="00190173" w:rsidRPr="00516A5A">
              <w:rPr>
                <w:rFonts w:ascii="Arial" w:hAnsi="Arial" w:cs="Arial"/>
                <w:b/>
                <w:color w:val="FF0000"/>
                <w:u w:val="single"/>
              </w:rPr>
              <w:t>Checkout dialog is displayed</w:t>
            </w:r>
          </w:p>
          <w:p w14:paraId="2EB38AAA" w14:textId="0F9FAFB2" w:rsidR="001F0D38" w:rsidRDefault="00516A5A" w:rsidP="001F0D38">
            <w:pPr>
              <w:spacing w:line="276" w:lineRule="auto"/>
              <w:ind w:left="720"/>
              <w:rPr>
                <w:rFonts w:ascii="Arial" w:hAnsi="Arial" w:cs="Arial"/>
              </w:rPr>
            </w:pPr>
            <w:r w:rsidRPr="00190173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7C23FEC0" wp14:editId="0BF109B5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226695</wp:posOffset>
                  </wp:positionV>
                  <wp:extent cx="6467475" cy="1132205"/>
                  <wp:effectExtent l="76200" t="76200" r="142875" b="12509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7475" cy="113220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7839D6" w14:textId="77777777" w:rsidR="00516A5A" w:rsidRDefault="00516A5A" w:rsidP="001F0D38">
            <w:pPr>
              <w:spacing w:line="276" w:lineRule="auto"/>
              <w:ind w:left="720"/>
              <w:rPr>
                <w:rFonts w:ascii="Arial" w:hAnsi="Arial" w:cs="Arial"/>
              </w:rPr>
            </w:pPr>
          </w:p>
          <w:p w14:paraId="069C2C9A" w14:textId="77777777" w:rsidR="00630E32" w:rsidRDefault="00190173" w:rsidP="0019017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Ensure that the checkboxes ‘Document Approvers (if any)</w:t>
            </w:r>
            <w:r w:rsidR="00C858CC">
              <w:rPr>
                <w:rFonts w:ascii="Arial" w:hAnsi="Arial" w:cs="Arial"/>
              </w:rPr>
              <w:t xml:space="preserve">’, ‘Attachments (if any)’ and ‘Training items’ are </w:t>
            </w:r>
            <w:r w:rsidR="00C858CC" w:rsidRPr="00EC2F20">
              <w:rPr>
                <w:rFonts w:ascii="Arial" w:hAnsi="Arial" w:cs="Arial"/>
                <w:u w:val="single"/>
              </w:rPr>
              <w:t>not</w:t>
            </w:r>
            <w:r w:rsidR="00C858CC">
              <w:rPr>
                <w:rFonts w:ascii="Arial" w:hAnsi="Arial" w:cs="Arial"/>
              </w:rPr>
              <w:t xml:space="preserve"> checked.</w:t>
            </w:r>
          </w:p>
          <w:p w14:paraId="1301453D" w14:textId="4152151D" w:rsidR="00190173" w:rsidRPr="00990189" w:rsidRDefault="00630E32" w:rsidP="00630E32">
            <w:pPr>
              <w:spacing w:line="276" w:lineRule="auto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990189">
              <w:rPr>
                <w:rFonts w:ascii="Arial" w:hAnsi="Arial" w:cs="Arial"/>
                <w:b/>
                <w:sz w:val="22"/>
                <w:szCs w:val="22"/>
              </w:rPr>
              <w:t>Note:</w:t>
            </w:r>
            <w:r w:rsidR="00990189" w:rsidRPr="00990189">
              <w:rPr>
                <w:rFonts w:ascii="Arial" w:hAnsi="Arial" w:cs="Arial"/>
                <w:sz w:val="22"/>
                <w:szCs w:val="22"/>
              </w:rPr>
              <w:t xml:space="preserve"> Checkbox</w:t>
            </w:r>
            <w:r w:rsidRPr="0099018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90189" w:rsidRPr="00990189">
              <w:rPr>
                <w:rFonts w:ascii="Arial" w:hAnsi="Arial" w:cs="Arial"/>
                <w:sz w:val="22"/>
                <w:szCs w:val="22"/>
              </w:rPr>
              <w:t>‘Open document after checkout’ is checked</w:t>
            </w:r>
          </w:p>
          <w:p w14:paraId="4CBE7248" w14:textId="413305C1" w:rsidR="00E140DB" w:rsidRDefault="00E140DB" w:rsidP="00E140DB">
            <w:pPr>
              <w:spacing w:line="276" w:lineRule="auto"/>
              <w:rPr>
                <w:rFonts w:ascii="Arial" w:hAnsi="Arial" w:cs="Arial"/>
              </w:rPr>
            </w:pPr>
          </w:p>
          <w:p w14:paraId="5D708F88" w14:textId="319B1675" w:rsidR="00E140DB" w:rsidRDefault="00E140DB" w:rsidP="00E140DB">
            <w:pPr>
              <w:pStyle w:val="ListParagraph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2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Options are unchecked</w:t>
            </w:r>
          </w:p>
          <w:p w14:paraId="5A4C4793" w14:textId="11D69FD3" w:rsidR="00C858CC" w:rsidRPr="00516A5A" w:rsidRDefault="00516A5A" w:rsidP="00516A5A">
            <w:pPr>
              <w:spacing w:line="276" w:lineRule="auto"/>
              <w:rPr>
                <w:rFonts w:ascii="Arial" w:hAnsi="Arial" w:cs="Arial"/>
              </w:rPr>
            </w:pPr>
            <w:r w:rsidRPr="00C858CC">
              <w:rPr>
                <w:rFonts w:ascii="Arial" w:hAnsi="Arial" w:cs="Arial"/>
                <w:b/>
                <w:noProof/>
                <w:color w:val="FF0000"/>
                <w:u w:val="single"/>
              </w:rPr>
              <w:drawing>
                <wp:anchor distT="0" distB="0" distL="114300" distR="114300" simplePos="0" relativeHeight="251659264" behindDoc="1" locked="0" layoutInCell="1" allowOverlap="1" wp14:anchorId="0D262A59" wp14:editId="41DD652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202565</wp:posOffset>
                  </wp:positionV>
                  <wp:extent cx="5400675" cy="1457325"/>
                  <wp:effectExtent l="76200" t="76200" r="142875" b="142875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708"/>
                          <a:stretch/>
                        </pic:blipFill>
                        <pic:spPr bwMode="auto">
                          <a:xfrm>
                            <a:off x="0" y="0"/>
                            <a:ext cx="5400675" cy="1457325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6624218C" w14:textId="12319393" w:rsidR="00E140DB" w:rsidRDefault="00516A5A" w:rsidP="00E140DB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c</w:t>
            </w:r>
            <w:r w:rsidR="005B51D4">
              <w:rPr>
                <w:rFonts w:ascii="Arial" w:hAnsi="Arial" w:cs="Arial"/>
              </w:rPr>
              <w:t>onfirm</w:t>
            </w:r>
            <w:r>
              <w:rPr>
                <w:rFonts w:ascii="Arial" w:hAnsi="Arial" w:cs="Arial"/>
              </w:rPr>
              <w:t xml:space="preserve"> button</w:t>
            </w:r>
            <w:r w:rsidR="005B51D4">
              <w:rPr>
                <w:rFonts w:ascii="Arial" w:hAnsi="Arial" w:cs="Arial"/>
              </w:rPr>
              <w:t xml:space="preserve">. </w:t>
            </w:r>
          </w:p>
          <w:p w14:paraId="429068DD" w14:textId="5B092823" w:rsidR="005B51D4" w:rsidRDefault="005B51D4" w:rsidP="00E140DB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the attachment control of the document checked out.</w:t>
            </w:r>
          </w:p>
          <w:p w14:paraId="347BDF14" w14:textId="513E4B47" w:rsidR="005B51D4" w:rsidRDefault="005B51D4" w:rsidP="005B51D4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3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9F77E1">
              <w:rPr>
                <w:rFonts w:ascii="Arial" w:hAnsi="Arial" w:cs="Arial"/>
                <w:b/>
                <w:color w:val="FF0000"/>
                <w:u w:val="single"/>
              </w:rPr>
              <w:t xml:space="preserve">There are no attached document. </w:t>
            </w:r>
          </w:p>
          <w:p w14:paraId="34340781" w14:textId="77777777" w:rsidR="00011E54" w:rsidRDefault="00011E54" w:rsidP="005B51D4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5DDACE2A" w14:textId="4BD2000F" w:rsidR="009F77E1" w:rsidRDefault="00011E54" w:rsidP="00011E54">
            <w:pPr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2592893" wp14:editId="6C196629">
                  <wp:extent cx="5915992" cy="1266825"/>
                  <wp:effectExtent l="76200" t="76200" r="142240" b="1238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273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45E019E" w14:textId="77777777" w:rsidR="00011E54" w:rsidRPr="00011E54" w:rsidRDefault="00011E54" w:rsidP="00011E54">
            <w:pPr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7D350111" w14:textId="1BA45B7B" w:rsidR="00011E54" w:rsidRPr="00011E54" w:rsidRDefault="009F77E1" w:rsidP="00011E5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Check the approval tab of the document.</w:t>
            </w:r>
          </w:p>
          <w:p w14:paraId="33F4BBFA" w14:textId="47A52252" w:rsidR="00011E54" w:rsidRPr="00011E54" w:rsidRDefault="009F77E1" w:rsidP="00011E54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4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There are no approvers listed </w:t>
            </w:r>
          </w:p>
          <w:p w14:paraId="37110C7C" w14:textId="7D463460" w:rsidR="009F77E1" w:rsidRPr="00011E54" w:rsidRDefault="00011E54" w:rsidP="00011E54">
            <w:pPr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954413D" wp14:editId="4FA1F16F">
                  <wp:extent cx="5943600" cy="1190625"/>
                  <wp:effectExtent l="76200" t="76200" r="133350" b="1428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906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DFCA5A2" w14:textId="7757C304" w:rsidR="009F77E1" w:rsidRDefault="009F77E1" w:rsidP="009F77E1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the training tab of the document.</w:t>
            </w:r>
          </w:p>
          <w:p w14:paraId="6F38B3F3" w14:textId="4422D606" w:rsidR="009F77E1" w:rsidRDefault="009F77E1" w:rsidP="009F77E1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5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There is no read and sign training scheduled and no entities selected </w:t>
            </w:r>
          </w:p>
          <w:p w14:paraId="303CEAFF" w14:textId="5A655298" w:rsidR="00516A5A" w:rsidRDefault="00011E54" w:rsidP="009F77E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3FCBB8B" wp14:editId="591F06B4">
                  <wp:extent cx="5200650" cy="2521982"/>
                  <wp:effectExtent l="76200" t="76200" r="133350" b="12636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52198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C1E691B" w14:textId="77777777" w:rsidR="00011E54" w:rsidRDefault="00011E54" w:rsidP="009F77E1">
            <w:pPr>
              <w:spacing w:line="276" w:lineRule="auto"/>
              <w:rPr>
                <w:rFonts w:ascii="Arial" w:hAnsi="Arial" w:cs="Arial"/>
              </w:rPr>
            </w:pPr>
          </w:p>
          <w:p w14:paraId="2205E5A0" w14:textId="77777777" w:rsidR="00011E54" w:rsidRDefault="00011E54" w:rsidP="009F77E1">
            <w:pPr>
              <w:spacing w:line="276" w:lineRule="auto"/>
              <w:rPr>
                <w:rFonts w:ascii="Arial" w:hAnsi="Arial" w:cs="Arial"/>
              </w:rPr>
            </w:pPr>
          </w:p>
          <w:p w14:paraId="165118E9" w14:textId="77777777" w:rsidR="008D7AF3" w:rsidRDefault="008D7AF3" w:rsidP="009F77E1">
            <w:pPr>
              <w:spacing w:line="276" w:lineRule="auto"/>
              <w:rPr>
                <w:rFonts w:ascii="Arial" w:hAnsi="Arial" w:cs="Arial"/>
              </w:rPr>
            </w:pPr>
          </w:p>
          <w:p w14:paraId="30F9A625" w14:textId="094580BB" w:rsidR="00011E54" w:rsidRPr="008D7AF3" w:rsidRDefault="00656E81" w:rsidP="008D7AF3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D73C47">
              <w:rPr>
                <w:rFonts w:ascii="Arial" w:hAnsi="Arial" w:cs="Arial"/>
                <w:b/>
                <w:noProof/>
                <w:color w:val="FF0000"/>
                <w:u w:val="single"/>
              </w:rPr>
              <w:drawing>
                <wp:anchor distT="0" distB="0" distL="114300" distR="114300" simplePos="0" relativeHeight="251657216" behindDoc="0" locked="0" layoutInCell="1" allowOverlap="1" wp14:anchorId="7B4DB8DF" wp14:editId="31ACE278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288290</wp:posOffset>
                  </wp:positionV>
                  <wp:extent cx="5953125" cy="4314825"/>
                  <wp:effectExtent l="76200" t="76200" r="142875" b="142875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5" cy="4314825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F77E1">
              <w:rPr>
                <w:rFonts w:ascii="Arial" w:hAnsi="Arial" w:cs="Arial"/>
              </w:rPr>
              <w:t>Undo checkout (from the context menu).</w:t>
            </w:r>
          </w:p>
          <w:p w14:paraId="29312ADB" w14:textId="41202558" w:rsidR="008D7AF3" w:rsidRDefault="00011E54" w:rsidP="00011E54">
            <w:pPr>
              <w:spacing w:after="200" w:line="276" w:lineRule="auto"/>
              <w:rPr>
                <w:rFonts w:ascii="Arial" w:hAnsi="Arial" w:cs="Arial"/>
                <w:b/>
                <w:color w:val="FF0000"/>
              </w:rPr>
            </w:pPr>
            <w:r w:rsidRPr="00011E54">
              <w:rPr>
                <w:rFonts w:ascii="Arial" w:hAnsi="Arial" w:cs="Arial"/>
                <w:b/>
                <w:color w:val="FF0000"/>
              </w:rPr>
              <w:t xml:space="preserve"> </w:t>
            </w:r>
          </w:p>
          <w:p w14:paraId="371B43DB" w14:textId="5E45CDA0" w:rsidR="00C11BDA" w:rsidRPr="00011E54" w:rsidRDefault="00C11BDA" w:rsidP="00011E54">
            <w:pPr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011E54">
              <w:rPr>
                <w:rFonts w:ascii="Arial" w:hAnsi="Arial" w:cs="Arial"/>
                <w:b/>
                <w:color w:val="FF0000"/>
                <w:u w:val="single"/>
              </w:rPr>
              <w:t>ER 6 – Undo checkout is complete</w:t>
            </w:r>
          </w:p>
          <w:p w14:paraId="119601F8" w14:textId="1F837AC7" w:rsidR="00695E15" w:rsidRDefault="00D73C47" w:rsidP="00D73C47">
            <w:pPr>
              <w:spacing w:line="276" w:lineRule="auto"/>
              <w:rPr>
                <w:rFonts w:ascii="Arial" w:hAnsi="Arial" w:cs="Arial"/>
              </w:rPr>
            </w:pPr>
            <w:r w:rsidRPr="00D73C47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5A218C48" wp14:editId="16F44D60">
                  <wp:extent cx="5687219" cy="1600423"/>
                  <wp:effectExtent l="76200" t="76200" r="142240" b="133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219" cy="1600423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6EE6A90" w14:textId="77777777" w:rsidR="008D7AF3" w:rsidRDefault="008D7AF3" w:rsidP="00D73C47">
            <w:pPr>
              <w:spacing w:line="276" w:lineRule="auto"/>
              <w:rPr>
                <w:rFonts w:ascii="Arial" w:hAnsi="Arial" w:cs="Arial"/>
              </w:rPr>
            </w:pPr>
          </w:p>
          <w:p w14:paraId="3049BC6F" w14:textId="77777777" w:rsidR="00695E15" w:rsidRDefault="00695E15" w:rsidP="00D73C47">
            <w:pPr>
              <w:spacing w:line="276" w:lineRule="auto"/>
              <w:rPr>
                <w:rFonts w:ascii="Arial" w:hAnsi="Arial" w:cs="Arial"/>
              </w:rPr>
            </w:pPr>
          </w:p>
          <w:p w14:paraId="76AA8025" w14:textId="11573D01" w:rsidR="00C934E0" w:rsidRPr="00011E54" w:rsidRDefault="005C4D85" w:rsidP="00011E5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Try to </w:t>
            </w:r>
            <w:r w:rsidR="00422301">
              <w:rPr>
                <w:rFonts w:ascii="Arial" w:hAnsi="Arial" w:cs="Arial"/>
              </w:rPr>
              <w:t>check</w:t>
            </w:r>
            <w:r w:rsidR="00684D30">
              <w:rPr>
                <w:rFonts w:ascii="Arial" w:hAnsi="Arial" w:cs="Arial"/>
              </w:rPr>
              <w:t xml:space="preserve"> </w:t>
            </w:r>
            <w:r w:rsidR="00A93B74">
              <w:rPr>
                <w:rFonts w:ascii="Arial" w:hAnsi="Arial" w:cs="Arial"/>
              </w:rPr>
              <w:t>out the document from P</w:t>
            </w:r>
            <w:r w:rsidR="00422301">
              <w:rPr>
                <w:rFonts w:ascii="Arial" w:hAnsi="Arial" w:cs="Arial"/>
              </w:rPr>
              <w:t xml:space="preserve">rerequisite </w:t>
            </w:r>
            <w:r w:rsidR="00A93B74">
              <w:rPr>
                <w:rFonts w:ascii="Arial" w:hAnsi="Arial" w:cs="Arial"/>
              </w:rPr>
              <w:t>3</w:t>
            </w:r>
            <w:r w:rsidR="00422301">
              <w:rPr>
                <w:rFonts w:ascii="Arial" w:hAnsi="Arial" w:cs="Arial"/>
              </w:rPr>
              <w:t xml:space="preserve"> but this time</w:t>
            </w:r>
            <w:r w:rsidR="00684D30">
              <w:rPr>
                <w:rFonts w:ascii="Arial" w:hAnsi="Arial" w:cs="Arial"/>
              </w:rPr>
              <w:t>,</w:t>
            </w:r>
            <w:r w:rsidR="00422301">
              <w:rPr>
                <w:rFonts w:ascii="Arial" w:hAnsi="Arial" w:cs="Arial"/>
              </w:rPr>
              <w:t xml:space="preserve"> </w:t>
            </w:r>
            <w:r w:rsidR="00EC2F20">
              <w:rPr>
                <w:rFonts w:ascii="Arial" w:hAnsi="Arial" w:cs="Arial"/>
              </w:rPr>
              <w:t>ensure</w:t>
            </w:r>
            <w:r w:rsidR="00990189">
              <w:rPr>
                <w:rFonts w:ascii="Arial" w:hAnsi="Arial" w:cs="Arial"/>
              </w:rPr>
              <w:t xml:space="preserve"> that</w:t>
            </w:r>
            <w:r w:rsidR="00EC2F20">
              <w:rPr>
                <w:rFonts w:ascii="Arial" w:hAnsi="Arial" w:cs="Arial"/>
              </w:rPr>
              <w:t xml:space="preserve"> the checkboxes ‘Document Approvers (if any)’, ‘Attachments (if any)’ and ‘Training items’ </w:t>
            </w:r>
            <w:r w:rsidR="00EC2F20" w:rsidRPr="00EC2F20">
              <w:rPr>
                <w:rFonts w:ascii="Arial" w:hAnsi="Arial" w:cs="Arial"/>
                <w:u w:val="single"/>
              </w:rPr>
              <w:t>are</w:t>
            </w:r>
            <w:r w:rsidR="00EC2F20">
              <w:rPr>
                <w:rFonts w:ascii="Arial" w:hAnsi="Arial" w:cs="Arial"/>
              </w:rPr>
              <w:t xml:space="preserve"> checked</w:t>
            </w:r>
          </w:p>
          <w:p w14:paraId="5A29AA64" w14:textId="77777777" w:rsidR="00011E54" w:rsidRPr="00011E54" w:rsidRDefault="00011E54" w:rsidP="00011E54">
            <w:pPr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35D10B7A" w14:textId="38132C75" w:rsidR="00684D30" w:rsidRPr="00684D30" w:rsidRDefault="00C946B2" w:rsidP="00684D30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7</w:t>
            </w:r>
            <w:r w:rsidR="005C4D85"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684D30">
              <w:rPr>
                <w:rFonts w:ascii="Arial" w:hAnsi="Arial" w:cs="Arial"/>
                <w:b/>
                <w:color w:val="FF0000"/>
                <w:u w:val="single"/>
              </w:rPr>
              <w:t>Checkboxes are checked</w:t>
            </w:r>
            <w:r w:rsidR="005C4D85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</w:p>
          <w:p w14:paraId="5D0B71F5" w14:textId="539C28A9" w:rsidR="00684D30" w:rsidRDefault="00684D30" w:rsidP="00B32D19">
            <w:pPr>
              <w:spacing w:line="276" w:lineRule="auto"/>
              <w:rPr>
                <w:noProof/>
                <w:lang w:val="en-IN" w:eastAsia="en-IN"/>
              </w:rPr>
            </w:pPr>
          </w:p>
          <w:p w14:paraId="74A92D1C" w14:textId="5664D41A" w:rsidR="008D7AF3" w:rsidRPr="008D7AF3" w:rsidRDefault="008D7AF3" w:rsidP="00B32D19">
            <w:pPr>
              <w:spacing w:line="276" w:lineRule="auto"/>
              <w:rPr>
                <w:noProof/>
                <w:lang w:val="en-IN" w:eastAsia="en-IN"/>
              </w:rPr>
            </w:pPr>
            <w:r w:rsidRPr="00684D30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BAFB89E" wp14:editId="2F4A7485">
                  <wp:simplePos x="0" y="0"/>
                  <wp:positionH relativeFrom="column">
                    <wp:posOffset>817245</wp:posOffset>
                  </wp:positionH>
                  <wp:positionV relativeFrom="paragraph">
                    <wp:posOffset>82550</wp:posOffset>
                  </wp:positionV>
                  <wp:extent cx="6057900" cy="1454150"/>
                  <wp:effectExtent l="76200" t="76200" r="133350" b="127000"/>
                  <wp:wrapTopAndBottom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1454150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14:paraId="4C4841B0" w14:textId="77777777" w:rsidR="00684D30" w:rsidRPr="00B4497E" w:rsidRDefault="00F308DC" w:rsidP="006A2DBA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</w:rPr>
              <w:t>Confirm checkout.</w:t>
            </w:r>
          </w:p>
          <w:p w14:paraId="0344B8C0" w14:textId="3369323E" w:rsidR="00B4497E" w:rsidRDefault="00516A5A" w:rsidP="00B4497E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the periodic review control of the d</w:t>
            </w:r>
            <w:r w:rsidR="007A7806">
              <w:rPr>
                <w:rFonts w:ascii="Arial" w:hAnsi="Arial" w:cs="Arial"/>
              </w:rPr>
              <w:t>ocument checked out and compare</w:t>
            </w:r>
            <w:r w:rsidR="00865060">
              <w:rPr>
                <w:rFonts w:ascii="Arial" w:hAnsi="Arial" w:cs="Arial"/>
              </w:rPr>
              <w:t xml:space="preserve"> it with the effective </w:t>
            </w:r>
            <w:r w:rsidR="00865060">
              <w:rPr>
                <w:rFonts w:ascii="Arial" w:hAnsi="Arial" w:cs="Arial"/>
              </w:rPr>
              <w:lastRenderedPageBreak/>
              <w:t>document (</w:t>
            </w:r>
            <w:r w:rsidR="00140E00">
              <w:rPr>
                <w:rFonts w:ascii="Arial" w:hAnsi="Arial" w:cs="Arial"/>
              </w:rPr>
              <w:t xml:space="preserve">Prerequisite 3 </w:t>
            </w:r>
            <w:r w:rsidR="00865060">
              <w:rPr>
                <w:rFonts w:ascii="Arial" w:hAnsi="Arial" w:cs="Arial"/>
              </w:rPr>
              <w:t>screenshots)</w:t>
            </w:r>
            <w:r w:rsidR="00B4497E">
              <w:rPr>
                <w:rFonts w:ascii="Arial" w:hAnsi="Arial" w:cs="Arial"/>
              </w:rPr>
              <w:t>.</w:t>
            </w:r>
          </w:p>
          <w:p w14:paraId="7E704B9A" w14:textId="203B6AAA" w:rsidR="00B4497E" w:rsidRDefault="00905877" w:rsidP="00B4497E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8</w:t>
            </w:r>
            <w:r w:rsidR="00B4497E"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865060">
              <w:rPr>
                <w:rFonts w:ascii="Arial" w:hAnsi="Arial" w:cs="Arial"/>
                <w:b/>
                <w:color w:val="FF0000"/>
                <w:u w:val="single"/>
              </w:rPr>
              <w:t>Periodic reviewer(s) match</w:t>
            </w:r>
          </w:p>
          <w:p w14:paraId="35115972" w14:textId="592E1111" w:rsidR="00B4497E" w:rsidRDefault="008D7AF3" w:rsidP="00B4497E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751A692" wp14:editId="7270105E">
                  <wp:extent cx="6281992" cy="1371600"/>
                  <wp:effectExtent l="76200" t="76200" r="138430" b="133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1992" cy="13716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A779F38" w14:textId="114DB3F8" w:rsidR="00865060" w:rsidRDefault="00516A5A" w:rsidP="0086506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the attachment control of the d</w:t>
            </w:r>
            <w:r w:rsidR="007A7806">
              <w:rPr>
                <w:rFonts w:ascii="Arial" w:hAnsi="Arial" w:cs="Arial"/>
              </w:rPr>
              <w:t>ocument checked out and compare</w:t>
            </w:r>
            <w:r w:rsidR="00865060">
              <w:rPr>
                <w:rFonts w:ascii="Arial" w:hAnsi="Arial" w:cs="Arial"/>
              </w:rPr>
              <w:t xml:space="preserve"> it with the effective document (</w:t>
            </w:r>
            <w:r w:rsidR="00140E00">
              <w:rPr>
                <w:rFonts w:ascii="Arial" w:hAnsi="Arial" w:cs="Arial"/>
              </w:rPr>
              <w:t xml:space="preserve">Prerequisite 3 </w:t>
            </w:r>
            <w:r w:rsidR="00865060">
              <w:rPr>
                <w:rFonts w:ascii="Arial" w:hAnsi="Arial" w:cs="Arial"/>
              </w:rPr>
              <w:t>screenshots).</w:t>
            </w:r>
          </w:p>
          <w:p w14:paraId="07798BF4" w14:textId="77777777" w:rsidR="008D7AF3" w:rsidRDefault="008D7AF3" w:rsidP="008D7AF3">
            <w:pPr>
              <w:spacing w:line="276" w:lineRule="auto"/>
              <w:ind w:left="720"/>
              <w:rPr>
                <w:rFonts w:ascii="Arial" w:hAnsi="Arial" w:cs="Arial"/>
              </w:rPr>
            </w:pPr>
          </w:p>
          <w:p w14:paraId="44B91AD3" w14:textId="5020894C" w:rsidR="00B4497E" w:rsidRDefault="00905877" w:rsidP="00B4497E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9</w:t>
            </w:r>
            <w:r w:rsidR="00B4497E"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865060">
              <w:rPr>
                <w:rFonts w:ascii="Arial" w:hAnsi="Arial" w:cs="Arial"/>
                <w:b/>
                <w:color w:val="FF0000"/>
                <w:u w:val="single"/>
              </w:rPr>
              <w:t>Attachment(s) match</w:t>
            </w:r>
          </w:p>
          <w:p w14:paraId="0C46D8D0" w14:textId="77777777" w:rsidR="00B4497E" w:rsidRDefault="00B4497E" w:rsidP="00B4497E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5CFAC5AA" w14:textId="1B7DE32D" w:rsidR="008D7AF3" w:rsidRDefault="008D7AF3" w:rsidP="00B4497E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780F5B6" wp14:editId="395F2215">
                  <wp:extent cx="6334125" cy="1400175"/>
                  <wp:effectExtent l="76200" t="76200" r="142875" b="1428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25" cy="14001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F33CB28" w14:textId="63B7E0E4" w:rsidR="00905877" w:rsidRDefault="00516A5A" w:rsidP="00905877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the linked document control of the d</w:t>
            </w:r>
            <w:r w:rsidR="007A7806">
              <w:rPr>
                <w:rFonts w:ascii="Arial" w:hAnsi="Arial" w:cs="Arial"/>
              </w:rPr>
              <w:t>ocument checked out and compare</w:t>
            </w:r>
            <w:r w:rsidR="00905877">
              <w:rPr>
                <w:rFonts w:ascii="Arial" w:hAnsi="Arial" w:cs="Arial"/>
              </w:rPr>
              <w:t xml:space="preserve"> it with the effective document (</w:t>
            </w:r>
            <w:r w:rsidR="00140E00">
              <w:rPr>
                <w:rFonts w:ascii="Arial" w:hAnsi="Arial" w:cs="Arial"/>
              </w:rPr>
              <w:t xml:space="preserve">Prerequisite 3 </w:t>
            </w:r>
            <w:r w:rsidR="00905877">
              <w:rPr>
                <w:rFonts w:ascii="Arial" w:hAnsi="Arial" w:cs="Arial"/>
              </w:rPr>
              <w:t>screenshots).</w:t>
            </w:r>
          </w:p>
          <w:p w14:paraId="0A76A6A1" w14:textId="571C33EA" w:rsidR="00B4497E" w:rsidRDefault="00905877" w:rsidP="00C14E7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10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Linked document(s) match</w:t>
            </w:r>
          </w:p>
          <w:p w14:paraId="11AB46BD" w14:textId="77777777" w:rsidR="008D7AF3" w:rsidRDefault="008D7AF3" w:rsidP="00C14E7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72C58298" w14:textId="0AA0EE8E" w:rsidR="008D7AF3" w:rsidRDefault="008D7AF3" w:rsidP="00C14E7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EC84D7" wp14:editId="3EB12258">
                  <wp:extent cx="6296025" cy="1495425"/>
                  <wp:effectExtent l="76200" t="76200" r="142875" b="1428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307" cy="149644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81C5818" w14:textId="77777777" w:rsidR="00905877" w:rsidRDefault="00905877" w:rsidP="00B4497E">
            <w:pPr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2C7F5593" w14:textId="77777777" w:rsidR="008D7AF3" w:rsidRDefault="008D7AF3" w:rsidP="00B4497E">
            <w:pPr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126C5F9F" w14:textId="665EED63" w:rsidR="00905877" w:rsidRDefault="00516A5A" w:rsidP="00905877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the training control of the d</w:t>
            </w:r>
            <w:r w:rsidR="007A7806">
              <w:rPr>
                <w:rFonts w:ascii="Arial" w:hAnsi="Arial" w:cs="Arial"/>
              </w:rPr>
              <w:t>ocument checked out and compare</w:t>
            </w:r>
            <w:r w:rsidR="00905877">
              <w:rPr>
                <w:rFonts w:ascii="Arial" w:hAnsi="Arial" w:cs="Arial"/>
              </w:rPr>
              <w:t xml:space="preserve"> it with the effective document (</w:t>
            </w:r>
            <w:r w:rsidR="00140E00">
              <w:rPr>
                <w:rFonts w:ascii="Arial" w:hAnsi="Arial" w:cs="Arial"/>
              </w:rPr>
              <w:t xml:space="preserve">Prerequisite 3 </w:t>
            </w:r>
            <w:r w:rsidR="00905877">
              <w:rPr>
                <w:rFonts w:ascii="Arial" w:hAnsi="Arial" w:cs="Arial"/>
              </w:rPr>
              <w:t>screenshots).</w:t>
            </w:r>
          </w:p>
          <w:p w14:paraId="7A805A1C" w14:textId="77777777" w:rsidR="008D7AF3" w:rsidRDefault="008D7AF3" w:rsidP="008D7AF3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629D1480" w14:textId="4F07C25B" w:rsidR="00905877" w:rsidRDefault="00905877" w:rsidP="00905877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11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Read and sign training details and entities selected match</w:t>
            </w:r>
          </w:p>
          <w:p w14:paraId="4663B76B" w14:textId="290DE700" w:rsidR="008D7AF3" w:rsidRDefault="008D7AF3" w:rsidP="00905877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563A406" wp14:editId="2A98366C">
                  <wp:extent cx="5943600" cy="1447800"/>
                  <wp:effectExtent l="76200" t="76200" r="133350" b="133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BE24ACB" w14:textId="77777777" w:rsidR="00905877" w:rsidRDefault="00905877" w:rsidP="00B4497E">
            <w:pPr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0C9C74C9" w14:textId="0DCB6298" w:rsidR="00905877" w:rsidRDefault="00905877" w:rsidP="00905877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the Approval control of the document checked out and compare it with the effective document (</w:t>
            </w:r>
            <w:r w:rsidR="00140E00">
              <w:rPr>
                <w:rFonts w:ascii="Arial" w:hAnsi="Arial" w:cs="Arial"/>
              </w:rPr>
              <w:t xml:space="preserve">Prerequisite 3 </w:t>
            </w:r>
            <w:r>
              <w:rPr>
                <w:rFonts w:ascii="Arial" w:hAnsi="Arial" w:cs="Arial"/>
              </w:rPr>
              <w:t>screenshots).</w:t>
            </w:r>
          </w:p>
          <w:p w14:paraId="69390A93" w14:textId="6F36C1E3" w:rsidR="00905877" w:rsidRDefault="00905877" w:rsidP="00905877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12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Approver(s) match</w:t>
            </w:r>
          </w:p>
          <w:p w14:paraId="58812388" w14:textId="77777777" w:rsidR="008D7AF3" w:rsidRDefault="008D7AF3" w:rsidP="00905877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6D3D01D4" w14:textId="587C11A8" w:rsidR="008D7AF3" w:rsidRDefault="008D7AF3" w:rsidP="00905877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BE4C99" wp14:editId="618D5901">
                  <wp:extent cx="6306568" cy="1323975"/>
                  <wp:effectExtent l="76200" t="76200" r="132715" b="1238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568" cy="13239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BBB18E9" w14:textId="71729B06" w:rsidR="00905877" w:rsidRDefault="00905877" w:rsidP="00B4497E">
            <w:pPr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069C69E3" w14:textId="77777777" w:rsidR="008D7AF3" w:rsidRDefault="008D7AF3" w:rsidP="00B4497E">
            <w:pPr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6B310086" w14:textId="77777777" w:rsidR="008D7AF3" w:rsidRDefault="008D7AF3" w:rsidP="00B4497E">
            <w:pPr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43B76CE6" w14:textId="4E9220E8" w:rsidR="005E5D37" w:rsidRDefault="00516A5A" w:rsidP="005E5D37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the Codes control of the document checked out and compares</w:t>
            </w:r>
            <w:r w:rsidR="005E5D37">
              <w:rPr>
                <w:rFonts w:ascii="Arial" w:hAnsi="Arial" w:cs="Arial"/>
              </w:rPr>
              <w:t xml:space="preserve"> it with the effective document (</w:t>
            </w:r>
            <w:r w:rsidR="00140E00">
              <w:rPr>
                <w:rFonts w:ascii="Arial" w:hAnsi="Arial" w:cs="Arial"/>
              </w:rPr>
              <w:t xml:space="preserve">Prerequisite 3 </w:t>
            </w:r>
            <w:r w:rsidR="005E5D37">
              <w:rPr>
                <w:rFonts w:ascii="Arial" w:hAnsi="Arial" w:cs="Arial"/>
              </w:rPr>
              <w:t>screenshots).</w:t>
            </w:r>
          </w:p>
          <w:p w14:paraId="6ED98D9E" w14:textId="351BB29D" w:rsidR="005E5D37" w:rsidRDefault="005E5D37" w:rsidP="005E5D37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13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Codes(s) match</w:t>
            </w:r>
          </w:p>
          <w:p w14:paraId="51EDFD94" w14:textId="77777777" w:rsidR="008D7AF3" w:rsidRDefault="008D7AF3" w:rsidP="005E5D37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0DF070ED" w14:textId="0E89B9F8" w:rsidR="005E5D37" w:rsidRPr="005B5A8C" w:rsidRDefault="008D7AF3" w:rsidP="00CA1B04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4BC42CD" wp14:editId="255B9216">
                  <wp:extent cx="5943600" cy="1263650"/>
                  <wp:effectExtent l="76200" t="76200" r="133350" b="12700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636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B04" w14:paraId="26BBB457" w14:textId="77777777" w:rsidTr="00CA1B04">
        <w:tblPrEx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1958" w:type="dxa"/>
            <w:gridSpan w:val="2"/>
            <w:vMerge w:val="restart"/>
            <w:shd w:val="clear" w:color="auto" w:fill="E0E0E0"/>
          </w:tcPr>
          <w:p w14:paraId="2DBBD439" w14:textId="54FF7396" w:rsidR="00CA1B04" w:rsidRDefault="00CA1B04" w:rsidP="00273C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3106" w:type="dxa"/>
            <w:vMerge w:val="restart"/>
          </w:tcPr>
          <w:p w14:paraId="19C96B2C" w14:textId="77777777" w:rsidR="00CA1B04" w:rsidRDefault="00CA1B04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Pass:</w:t>
            </w:r>
          </w:p>
          <w:p w14:paraId="5F213001" w14:textId="77777777" w:rsidR="00CA1B04" w:rsidRDefault="00CA1B04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Fail:</w:t>
            </w:r>
          </w:p>
          <w:p w14:paraId="173B78F9" w14:textId="77777777" w:rsidR="00CA1B04" w:rsidRDefault="00CA1B04" w:rsidP="00273C5E">
            <w:pPr>
              <w:rPr>
                <w:rFonts w:ascii="Arial" w:hAnsi="Arial" w:cs="Arial"/>
              </w:rPr>
            </w:pPr>
          </w:p>
        </w:tc>
        <w:tc>
          <w:tcPr>
            <w:tcW w:w="5491" w:type="dxa"/>
            <w:gridSpan w:val="2"/>
          </w:tcPr>
          <w:p w14:paraId="5F9C9D6E" w14:textId="77777777" w:rsidR="00CA1B04" w:rsidRDefault="00CA1B04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Execution:</w:t>
            </w:r>
          </w:p>
        </w:tc>
        <w:tc>
          <w:tcPr>
            <w:tcW w:w="2635" w:type="dxa"/>
            <w:vMerge w:val="restart"/>
          </w:tcPr>
          <w:p w14:paraId="16506EEA" w14:textId="77777777" w:rsidR="00CA1B04" w:rsidRDefault="00CA1B04" w:rsidP="00273C5E">
            <w:pPr>
              <w:rPr>
                <w:rFonts w:ascii="Arial" w:hAnsi="Arial" w:cs="Arial"/>
              </w:rPr>
            </w:pPr>
          </w:p>
        </w:tc>
      </w:tr>
      <w:tr w:rsidR="00CA1B04" w14:paraId="417371B1" w14:textId="77777777" w:rsidTr="00CA1B04">
        <w:tblPrEx>
          <w:tblLook w:val="0000" w:firstRow="0" w:lastRow="0" w:firstColumn="0" w:lastColumn="0" w:noHBand="0" w:noVBand="0"/>
        </w:tblPrEx>
        <w:trPr>
          <w:trHeight w:val="964"/>
        </w:trPr>
        <w:tc>
          <w:tcPr>
            <w:tcW w:w="1958" w:type="dxa"/>
            <w:gridSpan w:val="2"/>
            <w:vMerge/>
            <w:shd w:val="clear" w:color="auto" w:fill="E0E0E0"/>
          </w:tcPr>
          <w:p w14:paraId="0A024354" w14:textId="77777777" w:rsidR="00CA1B04" w:rsidRDefault="00CA1B04" w:rsidP="00273C5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06" w:type="dxa"/>
            <w:vMerge/>
          </w:tcPr>
          <w:p w14:paraId="13DD9934" w14:textId="77777777" w:rsidR="00CA1B04" w:rsidRDefault="00CA1B04" w:rsidP="00273C5E">
            <w:pPr>
              <w:rPr>
                <w:rFonts w:ascii="Arial" w:hAnsi="Arial" w:cs="Arial"/>
              </w:rPr>
            </w:pPr>
          </w:p>
        </w:tc>
        <w:tc>
          <w:tcPr>
            <w:tcW w:w="2971" w:type="dxa"/>
          </w:tcPr>
          <w:p w14:paraId="374B0F65" w14:textId="77777777" w:rsidR="00CA1B04" w:rsidRDefault="00CA1B04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Automation:</w:t>
            </w:r>
          </w:p>
        </w:tc>
        <w:tc>
          <w:tcPr>
            <w:tcW w:w="2520" w:type="dxa"/>
          </w:tcPr>
          <w:p w14:paraId="559A75AC" w14:textId="77777777" w:rsidR="00CA1B04" w:rsidRDefault="00CA1B04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Manual:</w:t>
            </w:r>
          </w:p>
        </w:tc>
        <w:tc>
          <w:tcPr>
            <w:tcW w:w="2635" w:type="dxa"/>
            <w:vMerge/>
          </w:tcPr>
          <w:p w14:paraId="21A13B7A" w14:textId="77777777" w:rsidR="00CA1B04" w:rsidRDefault="00CA1B04" w:rsidP="00273C5E">
            <w:pPr>
              <w:tabs>
                <w:tab w:val="left" w:pos="2565"/>
              </w:tabs>
              <w:rPr>
                <w:rFonts w:ascii="Arial" w:hAnsi="Arial" w:cs="Arial"/>
              </w:rPr>
            </w:pPr>
          </w:p>
        </w:tc>
      </w:tr>
      <w:tr w:rsidR="00CA1B04" w14:paraId="0E6E843E" w14:textId="77777777" w:rsidTr="00CA1B04">
        <w:tblPrEx>
          <w:tblLook w:val="0000" w:firstRow="0" w:lastRow="0" w:firstColumn="0" w:lastColumn="0" w:noHBand="0" w:noVBand="0"/>
        </w:tblPrEx>
        <w:tc>
          <w:tcPr>
            <w:tcW w:w="1958" w:type="dxa"/>
            <w:gridSpan w:val="2"/>
            <w:shd w:val="clear" w:color="auto" w:fill="E0E0E0"/>
          </w:tcPr>
          <w:p w14:paraId="04DD59E3" w14:textId="77777777" w:rsidR="00CA1B04" w:rsidRDefault="00CA1B04" w:rsidP="00273C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Notes/Deviatio</w:t>
            </w:r>
            <w:r>
              <w:rPr>
                <w:rFonts w:ascii="Arial" w:hAnsi="Arial" w:cs="Arial"/>
                <w:b/>
                <w:bCs/>
              </w:rPr>
              <w:lastRenderedPageBreak/>
              <w:t>ns</w:t>
            </w:r>
          </w:p>
        </w:tc>
        <w:tc>
          <w:tcPr>
            <w:tcW w:w="11232" w:type="dxa"/>
            <w:gridSpan w:val="4"/>
          </w:tcPr>
          <w:p w14:paraId="3ACE10FD" w14:textId="77777777" w:rsidR="00CA1B04" w:rsidRDefault="00CA1B04" w:rsidP="00273C5E">
            <w:pPr>
              <w:jc w:val="center"/>
              <w:rPr>
                <w:rFonts w:ascii="Arial" w:hAnsi="Arial" w:cs="Arial"/>
              </w:rPr>
            </w:pPr>
          </w:p>
        </w:tc>
      </w:tr>
      <w:tr w:rsidR="00CA1B04" w14:paraId="61FF0910" w14:textId="77777777" w:rsidTr="00CA1B04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958" w:type="dxa"/>
            <w:gridSpan w:val="2"/>
            <w:shd w:val="clear" w:color="auto" w:fill="E0E0E0"/>
          </w:tcPr>
          <w:p w14:paraId="40D3F931" w14:textId="77777777" w:rsidR="00CA1B04" w:rsidRDefault="00CA1B04" w:rsidP="00273C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Additional Remarks in case of Manual Execution</w:t>
            </w:r>
          </w:p>
        </w:tc>
        <w:tc>
          <w:tcPr>
            <w:tcW w:w="8597" w:type="dxa"/>
            <w:gridSpan w:val="3"/>
          </w:tcPr>
          <w:p w14:paraId="1F0BAF42" w14:textId="77777777" w:rsidR="00CA1B04" w:rsidRDefault="00CA1B04" w:rsidP="00273C5E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14:paraId="1E4F4461" w14:textId="77777777" w:rsidR="00CA1B04" w:rsidRDefault="00CA1B04" w:rsidP="00273C5E">
            <w:pPr>
              <w:rPr>
                <w:rFonts w:ascii="Arial" w:hAnsi="Arial" w:cs="Arial"/>
              </w:rPr>
            </w:pPr>
          </w:p>
        </w:tc>
      </w:tr>
      <w:tr w:rsidR="00CA1B04" w14:paraId="38E1E006" w14:textId="77777777" w:rsidTr="00CA1B04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958" w:type="dxa"/>
            <w:gridSpan w:val="2"/>
            <w:shd w:val="clear" w:color="auto" w:fill="E0E0E0"/>
          </w:tcPr>
          <w:p w14:paraId="100BA420" w14:textId="77777777" w:rsidR="00CA1B04" w:rsidRDefault="00CA1B04" w:rsidP="00273C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597" w:type="dxa"/>
            <w:gridSpan w:val="3"/>
          </w:tcPr>
          <w:p w14:paraId="29A41606" w14:textId="77777777" w:rsidR="00CA1B04" w:rsidRDefault="00CA1B04" w:rsidP="00273C5E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14:paraId="16EDB914" w14:textId="77777777" w:rsidR="00CA1B04" w:rsidRDefault="00CA1B04" w:rsidP="00273C5E">
            <w:pPr>
              <w:rPr>
                <w:rFonts w:ascii="Arial" w:hAnsi="Arial" w:cs="Arial"/>
              </w:rPr>
            </w:pPr>
          </w:p>
        </w:tc>
      </w:tr>
      <w:tr w:rsidR="00CA1B04" w:rsidRPr="009B0F41" w14:paraId="0CAE1C8B" w14:textId="77777777" w:rsidTr="00CA1B04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958" w:type="dxa"/>
            <w:gridSpan w:val="2"/>
            <w:shd w:val="clear" w:color="auto" w:fill="E0E0E0"/>
          </w:tcPr>
          <w:p w14:paraId="4C5C2304" w14:textId="77777777" w:rsidR="00CA1B04" w:rsidRDefault="00CA1B04" w:rsidP="00273C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8597" w:type="dxa"/>
            <w:gridSpan w:val="3"/>
          </w:tcPr>
          <w:p w14:paraId="05B82C52" w14:textId="77777777" w:rsidR="00CA1B04" w:rsidRDefault="00CA1B04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</w:t>
            </w:r>
          </w:p>
          <w:p w14:paraId="0588ED6E" w14:textId="77777777" w:rsidR="00CA1B04" w:rsidRDefault="00CA1B04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2635" w:type="dxa"/>
          </w:tcPr>
          <w:p w14:paraId="71094BCE" w14:textId="77777777" w:rsidR="00CA1B04" w:rsidRPr="009B0F41" w:rsidRDefault="00CA1B04" w:rsidP="00273C5E">
            <w:pPr>
              <w:rPr>
                <w:rFonts w:ascii="Arial" w:hAnsi="Arial" w:cs="Arial"/>
                <w:b/>
              </w:rPr>
            </w:pPr>
            <w:r w:rsidRPr="009B0F41">
              <w:rPr>
                <w:rFonts w:ascii="Arial" w:hAnsi="Arial" w:cs="Arial"/>
                <w:b/>
              </w:rPr>
              <w:t>Date of Approval:</w:t>
            </w:r>
          </w:p>
        </w:tc>
      </w:tr>
    </w:tbl>
    <w:p w14:paraId="081D320A" w14:textId="77777777" w:rsidR="00AF3C62" w:rsidRDefault="00AF3C62"/>
    <w:sectPr w:rsidR="00AF3C62" w:rsidSect="001C39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E86C5" w14:textId="77777777" w:rsidR="004621CF" w:rsidRDefault="004621CF" w:rsidP="00475B8A">
      <w:r>
        <w:separator/>
      </w:r>
    </w:p>
  </w:endnote>
  <w:endnote w:type="continuationSeparator" w:id="0">
    <w:p w14:paraId="0D190CB0" w14:textId="77777777" w:rsidR="004621CF" w:rsidRDefault="004621CF" w:rsidP="00475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CEA35" w14:textId="77777777" w:rsidR="004621CF" w:rsidRDefault="004621CF" w:rsidP="00475B8A">
      <w:r>
        <w:separator/>
      </w:r>
    </w:p>
  </w:footnote>
  <w:footnote w:type="continuationSeparator" w:id="0">
    <w:p w14:paraId="0289B19F" w14:textId="77777777" w:rsidR="004621CF" w:rsidRDefault="004621CF" w:rsidP="00475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3F65"/>
    <w:multiLevelType w:val="hybridMultilevel"/>
    <w:tmpl w:val="508EA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092399"/>
    <w:multiLevelType w:val="hybridMultilevel"/>
    <w:tmpl w:val="B3426F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277A50"/>
    <w:multiLevelType w:val="hybridMultilevel"/>
    <w:tmpl w:val="95EADF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7908CD"/>
    <w:multiLevelType w:val="hybridMultilevel"/>
    <w:tmpl w:val="82463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8810FD"/>
    <w:multiLevelType w:val="hybridMultilevel"/>
    <w:tmpl w:val="9BE89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0A3FA0"/>
    <w:multiLevelType w:val="hybridMultilevel"/>
    <w:tmpl w:val="5FC0E6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4A14ABF"/>
    <w:multiLevelType w:val="hybridMultilevel"/>
    <w:tmpl w:val="3C586A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CF3889"/>
    <w:multiLevelType w:val="hybridMultilevel"/>
    <w:tmpl w:val="32A432A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B831A6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000D24"/>
    <w:multiLevelType w:val="hybridMultilevel"/>
    <w:tmpl w:val="61489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2848F2"/>
    <w:multiLevelType w:val="hybridMultilevel"/>
    <w:tmpl w:val="8FECC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D2274E"/>
    <w:multiLevelType w:val="hybridMultilevel"/>
    <w:tmpl w:val="3C586A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995DB1"/>
    <w:multiLevelType w:val="hybridMultilevel"/>
    <w:tmpl w:val="3C586A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8C6E14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92526E"/>
    <w:multiLevelType w:val="hybridMultilevel"/>
    <w:tmpl w:val="5F9C4416"/>
    <w:lvl w:ilvl="0" w:tplc="8F6A49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0974E07"/>
    <w:multiLevelType w:val="hybridMultilevel"/>
    <w:tmpl w:val="3C586A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6A92E27"/>
    <w:multiLevelType w:val="hybridMultilevel"/>
    <w:tmpl w:val="9EC4501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9C6140D"/>
    <w:multiLevelType w:val="hybridMultilevel"/>
    <w:tmpl w:val="C81C53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AB02747"/>
    <w:multiLevelType w:val="hybridMultilevel"/>
    <w:tmpl w:val="1522FA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CD3176A"/>
    <w:multiLevelType w:val="hybridMultilevel"/>
    <w:tmpl w:val="AC26E4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8AE6B1A"/>
    <w:multiLevelType w:val="hybridMultilevel"/>
    <w:tmpl w:val="2DC8DEB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4"/>
  </w:num>
  <w:num w:numId="3">
    <w:abstractNumId w:val="14"/>
  </w:num>
  <w:num w:numId="4">
    <w:abstractNumId w:val="8"/>
  </w:num>
  <w:num w:numId="5">
    <w:abstractNumId w:val="13"/>
  </w:num>
  <w:num w:numId="6">
    <w:abstractNumId w:val="3"/>
  </w:num>
  <w:num w:numId="7">
    <w:abstractNumId w:val="17"/>
  </w:num>
  <w:num w:numId="8">
    <w:abstractNumId w:val="5"/>
  </w:num>
  <w:num w:numId="9">
    <w:abstractNumId w:val="19"/>
  </w:num>
  <w:num w:numId="10">
    <w:abstractNumId w:val="4"/>
  </w:num>
  <w:num w:numId="11">
    <w:abstractNumId w:val="11"/>
  </w:num>
  <w:num w:numId="12">
    <w:abstractNumId w:val="12"/>
  </w:num>
  <w:num w:numId="13">
    <w:abstractNumId w:val="6"/>
  </w:num>
  <w:num w:numId="14">
    <w:abstractNumId w:val="15"/>
  </w:num>
  <w:num w:numId="15">
    <w:abstractNumId w:val="9"/>
  </w:num>
  <w:num w:numId="16">
    <w:abstractNumId w:val="10"/>
  </w:num>
  <w:num w:numId="17">
    <w:abstractNumId w:val="0"/>
  </w:num>
  <w:num w:numId="18">
    <w:abstractNumId w:val="16"/>
  </w:num>
  <w:num w:numId="19">
    <w:abstractNumId w:val="18"/>
  </w:num>
  <w:num w:numId="20">
    <w:abstractNumId w:val="1"/>
  </w:num>
  <w:num w:numId="21">
    <w:abstractNumId w:val="7"/>
  </w:num>
  <w:num w:numId="22">
    <w:abstractNumId w:val="20"/>
  </w:num>
  <w:num w:numId="2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karsh Sridhara Babu">
    <w15:presenceInfo w15:providerId="AD" w15:userId="S-1-5-21-1266163111-2758080682-3375209022-32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GyMDYwNzWzMDMwMTdR0lEKTi0uzszPAykwqwUAhlhzHSwAAAA="/>
  </w:docVars>
  <w:rsids>
    <w:rsidRoot w:val="001C39FB"/>
    <w:rsid w:val="00005B90"/>
    <w:rsid w:val="00005F7D"/>
    <w:rsid w:val="000078C2"/>
    <w:rsid w:val="00007F9A"/>
    <w:rsid w:val="000114DB"/>
    <w:rsid w:val="00011780"/>
    <w:rsid w:val="00011E54"/>
    <w:rsid w:val="000167C3"/>
    <w:rsid w:val="00022908"/>
    <w:rsid w:val="000317A4"/>
    <w:rsid w:val="00064EA0"/>
    <w:rsid w:val="0006583E"/>
    <w:rsid w:val="00084517"/>
    <w:rsid w:val="000B0EC9"/>
    <w:rsid w:val="000B3535"/>
    <w:rsid w:val="000C18C1"/>
    <w:rsid w:val="000C1E8E"/>
    <w:rsid w:val="000C2677"/>
    <w:rsid w:val="000C4E27"/>
    <w:rsid w:val="000C7103"/>
    <w:rsid w:val="000D7CD4"/>
    <w:rsid w:val="000D7EF2"/>
    <w:rsid w:val="000E1AC9"/>
    <w:rsid w:val="000E5838"/>
    <w:rsid w:val="000F02C9"/>
    <w:rsid w:val="000F0C73"/>
    <w:rsid w:val="000F3DC2"/>
    <w:rsid w:val="001043BC"/>
    <w:rsid w:val="00121368"/>
    <w:rsid w:val="001235B5"/>
    <w:rsid w:val="00123D28"/>
    <w:rsid w:val="001256D6"/>
    <w:rsid w:val="00140E00"/>
    <w:rsid w:val="00141032"/>
    <w:rsid w:val="00146250"/>
    <w:rsid w:val="001555C0"/>
    <w:rsid w:val="00156087"/>
    <w:rsid w:val="00182E53"/>
    <w:rsid w:val="0018622A"/>
    <w:rsid w:val="00186AE0"/>
    <w:rsid w:val="00186EA2"/>
    <w:rsid w:val="001877CF"/>
    <w:rsid w:val="00187C99"/>
    <w:rsid w:val="00190173"/>
    <w:rsid w:val="001919F9"/>
    <w:rsid w:val="001C07D7"/>
    <w:rsid w:val="001C39FB"/>
    <w:rsid w:val="001C6B59"/>
    <w:rsid w:val="001D2BD4"/>
    <w:rsid w:val="001E0632"/>
    <w:rsid w:val="001E23A8"/>
    <w:rsid w:val="001F0D38"/>
    <w:rsid w:val="001F75E0"/>
    <w:rsid w:val="0020389A"/>
    <w:rsid w:val="00216D62"/>
    <w:rsid w:val="002173DC"/>
    <w:rsid w:val="002339CB"/>
    <w:rsid w:val="00234539"/>
    <w:rsid w:val="00234DB2"/>
    <w:rsid w:val="002360D3"/>
    <w:rsid w:val="0025215B"/>
    <w:rsid w:val="00253BF8"/>
    <w:rsid w:val="00254D27"/>
    <w:rsid w:val="00256800"/>
    <w:rsid w:val="002764A4"/>
    <w:rsid w:val="00277A14"/>
    <w:rsid w:val="0029463B"/>
    <w:rsid w:val="00294AA3"/>
    <w:rsid w:val="00295023"/>
    <w:rsid w:val="002A3DE9"/>
    <w:rsid w:val="002C21D6"/>
    <w:rsid w:val="002D7BBD"/>
    <w:rsid w:val="002E1DCB"/>
    <w:rsid w:val="00302995"/>
    <w:rsid w:val="00311589"/>
    <w:rsid w:val="0032256B"/>
    <w:rsid w:val="0032371C"/>
    <w:rsid w:val="00331A06"/>
    <w:rsid w:val="00354B8D"/>
    <w:rsid w:val="0035565B"/>
    <w:rsid w:val="00355C58"/>
    <w:rsid w:val="00362EE4"/>
    <w:rsid w:val="003775BC"/>
    <w:rsid w:val="00380EF4"/>
    <w:rsid w:val="00383CF7"/>
    <w:rsid w:val="00383E28"/>
    <w:rsid w:val="003875D7"/>
    <w:rsid w:val="00397C33"/>
    <w:rsid w:val="003A2A1A"/>
    <w:rsid w:val="003A4941"/>
    <w:rsid w:val="003B21C5"/>
    <w:rsid w:val="003B3C5D"/>
    <w:rsid w:val="003C35A4"/>
    <w:rsid w:val="003C74F7"/>
    <w:rsid w:val="003E1208"/>
    <w:rsid w:val="003E1B37"/>
    <w:rsid w:val="003E55E6"/>
    <w:rsid w:val="003F11B9"/>
    <w:rsid w:val="003F122E"/>
    <w:rsid w:val="003F18E3"/>
    <w:rsid w:val="003F291F"/>
    <w:rsid w:val="003F3DE4"/>
    <w:rsid w:val="003F4D9D"/>
    <w:rsid w:val="004029D8"/>
    <w:rsid w:val="00403282"/>
    <w:rsid w:val="004100C0"/>
    <w:rsid w:val="00411E48"/>
    <w:rsid w:val="00416B39"/>
    <w:rsid w:val="00416D08"/>
    <w:rsid w:val="00422301"/>
    <w:rsid w:val="00424123"/>
    <w:rsid w:val="004356B0"/>
    <w:rsid w:val="00440E58"/>
    <w:rsid w:val="00441890"/>
    <w:rsid w:val="004621CF"/>
    <w:rsid w:val="0046250A"/>
    <w:rsid w:val="00463AF9"/>
    <w:rsid w:val="004649AB"/>
    <w:rsid w:val="0046723C"/>
    <w:rsid w:val="00470E75"/>
    <w:rsid w:val="00475B8A"/>
    <w:rsid w:val="0048218C"/>
    <w:rsid w:val="004942F8"/>
    <w:rsid w:val="0049463D"/>
    <w:rsid w:val="00497FC3"/>
    <w:rsid w:val="004A289A"/>
    <w:rsid w:val="004A347C"/>
    <w:rsid w:val="004A3FBE"/>
    <w:rsid w:val="004B3986"/>
    <w:rsid w:val="004C6D0C"/>
    <w:rsid w:val="004D02BC"/>
    <w:rsid w:val="004D0DD7"/>
    <w:rsid w:val="004D560A"/>
    <w:rsid w:val="004F162B"/>
    <w:rsid w:val="00503331"/>
    <w:rsid w:val="0050623B"/>
    <w:rsid w:val="00506DAB"/>
    <w:rsid w:val="00515017"/>
    <w:rsid w:val="00516A5A"/>
    <w:rsid w:val="00536234"/>
    <w:rsid w:val="00544AD6"/>
    <w:rsid w:val="005457DF"/>
    <w:rsid w:val="0054592E"/>
    <w:rsid w:val="005459C2"/>
    <w:rsid w:val="00566D20"/>
    <w:rsid w:val="0057052F"/>
    <w:rsid w:val="00570894"/>
    <w:rsid w:val="00583795"/>
    <w:rsid w:val="00591180"/>
    <w:rsid w:val="005A17D7"/>
    <w:rsid w:val="005A1849"/>
    <w:rsid w:val="005B41E5"/>
    <w:rsid w:val="005B51D4"/>
    <w:rsid w:val="005B530E"/>
    <w:rsid w:val="005B5A8C"/>
    <w:rsid w:val="005C4D85"/>
    <w:rsid w:val="005C7989"/>
    <w:rsid w:val="005D3D2B"/>
    <w:rsid w:val="005D78DE"/>
    <w:rsid w:val="005E5A7B"/>
    <w:rsid w:val="005E5D37"/>
    <w:rsid w:val="005F79BA"/>
    <w:rsid w:val="00600AA9"/>
    <w:rsid w:val="00624C9F"/>
    <w:rsid w:val="006253DF"/>
    <w:rsid w:val="0062546B"/>
    <w:rsid w:val="00625785"/>
    <w:rsid w:val="00630E32"/>
    <w:rsid w:val="00637F89"/>
    <w:rsid w:val="006423FB"/>
    <w:rsid w:val="006443A0"/>
    <w:rsid w:val="00656E81"/>
    <w:rsid w:val="0066546F"/>
    <w:rsid w:val="006679FC"/>
    <w:rsid w:val="006744F4"/>
    <w:rsid w:val="00684D30"/>
    <w:rsid w:val="00695E15"/>
    <w:rsid w:val="006A23B0"/>
    <w:rsid w:val="006A2DBA"/>
    <w:rsid w:val="006B3294"/>
    <w:rsid w:val="006B7CDA"/>
    <w:rsid w:val="006C4CFD"/>
    <w:rsid w:val="006E40C7"/>
    <w:rsid w:val="006E63B4"/>
    <w:rsid w:val="006F4609"/>
    <w:rsid w:val="007207E4"/>
    <w:rsid w:val="007223F5"/>
    <w:rsid w:val="00725676"/>
    <w:rsid w:val="007403E8"/>
    <w:rsid w:val="00751E60"/>
    <w:rsid w:val="00755C99"/>
    <w:rsid w:val="00766276"/>
    <w:rsid w:val="007829FF"/>
    <w:rsid w:val="00783354"/>
    <w:rsid w:val="0078437B"/>
    <w:rsid w:val="0078581E"/>
    <w:rsid w:val="007910AD"/>
    <w:rsid w:val="007A7806"/>
    <w:rsid w:val="007B3EB9"/>
    <w:rsid w:val="007B6245"/>
    <w:rsid w:val="007C07B0"/>
    <w:rsid w:val="007C1369"/>
    <w:rsid w:val="007D1BD6"/>
    <w:rsid w:val="007D44B8"/>
    <w:rsid w:val="007D4E2D"/>
    <w:rsid w:val="007D6C64"/>
    <w:rsid w:val="007E1678"/>
    <w:rsid w:val="007E3AEB"/>
    <w:rsid w:val="007E6616"/>
    <w:rsid w:val="00804029"/>
    <w:rsid w:val="008115EC"/>
    <w:rsid w:val="00812A6A"/>
    <w:rsid w:val="00830893"/>
    <w:rsid w:val="00847331"/>
    <w:rsid w:val="0085635D"/>
    <w:rsid w:val="00860C6F"/>
    <w:rsid w:val="008621FB"/>
    <w:rsid w:val="00865060"/>
    <w:rsid w:val="008700CA"/>
    <w:rsid w:val="008757FF"/>
    <w:rsid w:val="00877A53"/>
    <w:rsid w:val="00877F64"/>
    <w:rsid w:val="00886DD1"/>
    <w:rsid w:val="00897746"/>
    <w:rsid w:val="00897915"/>
    <w:rsid w:val="00897A63"/>
    <w:rsid w:val="008A1516"/>
    <w:rsid w:val="008A1DAA"/>
    <w:rsid w:val="008A71F7"/>
    <w:rsid w:val="008B000E"/>
    <w:rsid w:val="008B60BB"/>
    <w:rsid w:val="008B69A3"/>
    <w:rsid w:val="008C141E"/>
    <w:rsid w:val="008C5626"/>
    <w:rsid w:val="008D0672"/>
    <w:rsid w:val="008D3DFC"/>
    <w:rsid w:val="008D7AF3"/>
    <w:rsid w:val="008E18A7"/>
    <w:rsid w:val="008E24E2"/>
    <w:rsid w:val="00905877"/>
    <w:rsid w:val="00906104"/>
    <w:rsid w:val="00906B9E"/>
    <w:rsid w:val="0091435E"/>
    <w:rsid w:val="009145E4"/>
    <w:rsid w:val="00915953"/>
    <w:rsid w:val="009317F4"/>
    <w:rsid w:val="009321D0"/>
    <w:rsid w:val="009351CA"/>
    <w:rsid w:val="009363B7"/>
    <w:rsid w:val="009421A4"/>
    <w:rsid w:val="00944EF5"/>
    <w:rsid w:val="00953305"/>
    <w:rsid w:val="00953D22"/>
    <w:rsid w:val="00961F40"/>
    <w:rsid w:val="009627E0"/>
    <w:rsid w:val="00963884"/>
    <w:rsid w:val="009643B0"/>
    <w:rsid w:val="00983256"/>
    <w:rsid w:val="00990189"/>
    <w:rsid w:val="00991E30"/>
    <w:rsid w:val="00997E2F"/>
    <w:rsid w:val="009A0519"/>
    <w:rsid w:val="009A2F70"/>
    <w:rsid w:val="009B12DA"/>
    <w:rsid w:val="009B29F5"/>
    <w:rsid w:val="009C18D4"/>
    <w:rsid w:val="009D32A9"/>
    <w:rsid w:val="009D3ADE"/>
    <w:rsid w:val="009D7D69"/>
    <w:rsid w:val="009E2126"/>
    <w:rsid w:val="009F14F9"/>
    <w:rsid w:val="009F1A29"/>
    <w:rsid w:val="009F6704"/>
    <w:rsid w:val="009F77E1"/>
    <w:rsid w:val="00A03939"/>
    <w:rsid w:val="00A06655"/>
    <w:rsid w:val="00A128DB"/>
    <w:rsid w:val="00A135E4"/>
    <w:rsid w:val="00A17E65"/>
    <w:rsid w:val="00A25E34"/>
    <w:rsid w:val="00A43EDF"/>
    <w:rsid w:val="00A457F1"/>
    <w:rsid w:val="00A463B0"/>
    <w:rsid w:val="00A615C3"/>
    <w:rsid w:val="00A63A71"/>
    <w:rsid w:val="00A70BAC"/>
    <w:rsid w:val="00A93B74"/>
    <w:rsid w:val="00AA7690"/>
    <w:rsid w:val="00AD2D6F"/>
    <w:rsid w:val="00AD7C96"/>
    <w:rsid w:val="00AE0B57"/>
    <w:rsid w:val="00AE0B89"/>
    <w:rsid w:val="00AF3C62"/>
    <w:rsid w:val="00B1294D"/>
    <w:rsid w:val="00B21170"/>
    <w:rsid w:val="00B244EA"/>
    <w:rsid w:val="00B32D19"/>
    <w:rsid w:val="00B415E5"/>
    <w:rsid w:val="00B42AD7"/>
    <w:rsid w:val="00B43494"/>
    <w:rsid w:val="00B4497E"/>
    <w:rsid w:val="00B54107"/>
    <w:rsid w:val="00B607CB"/>
    <w:rsid w:val="00B61915"/>
    <w:rsid w:val="00B62DAC"/>
    <w:rsid w:val="00B64246"/>
    <w:rsid w:val="00B6729A"/>
    <w:rsid w:val="00B714D5"/>
    <w:rsid w:val="00B73B83"/>
    <w:rsid w:val="00B75CB5"/>
    <w:rsid w:val="00B85B94"/>
    <w:rsid w:val="00B95AC3"/>
    <w:rsid w:val="00BA3B4D"/>
    <w:rsid w:val="00BA4B67"/>
    <w:rsid w:val="00BB19BC"/>
    <w:rsid w:val="00BC5BFB"/>
    <w:rsid w:val="00BD58C9"/>
    <w:rsid w:val="00BD5A20"/>
    <w:rsid w:val="00C11BDA"/>
    <w:rsid w:val="00C135D4"/>
    <w:rsid w:val="00C14E7A"/>
    <w:rsid w:val="00C1669B"/>
    <w:rsid w:val="00C17426"/>
    <w:rsid w:val="00C22688"/>
    <w:rsid w:val="00C256A8"/>
    <w:rsid w:val="00C35BC0"/>
    <w:rsid w:val="00C46799"/>
    <w:rsid w:val="00C51C14"/>
    <w:rsid w:val="00C760CF"/>
    <w:rsid w:val="00C83FC6"/>
    <w:rsid w:val="00C858CC"/>
    <w:rsid w:val="00C934E0"/>
    <w:rsid w:val="00C946B2"/>
    <w:rsid w:val="00CA1B04"/>
    <w:rsid w:val="00CB0364"/>
    <w:rsid w:val="00CC5078"/>
    <w:rsid w:val="00CC5E64"/>
    <w:rsid w:val="00CD3669"/>
    <w:rsid w:val="00CD6074"/>
    <w:rsid w:val="00CE0F2F"/>
    <w:rsid w:val="00CE327F"/>
    <w:rsid w:val="00CE56C4"/>
    <w:rsid w:val="00CE5DFF"/>
    <w:rsid w:val="00D03E33"/>
    <w:rsid w:val="00D04CAF"/>
    <w:rsid w:val="00D05C20"/>
    <w:rsid w:val="00D1543C"/>
    <w:rsid w:val="00D20F38"/>
    <w:rsid w:val="00D21345"/>
    <w:rsid w:val="00D22FA6"/>
    <w:rsid w:val="00D263D2"/>
    <w:rsid w:val="00D46153"/>
    <w:rsid w:val="00D51C2B"/>
    <w:rsid w:val="00D5412D"/>
    <w:rsid w:val="00D5699A"/>
    <w:rsid w:val="00D70265"/>
    <w:rsid w:val="00D73C47"/>
    <w:rsid w:val="00D768C5"/>
    <w:rsid w:val="00D83B49"/>
    <w:rsid w:val="00D84650"/>
    <w:rsid w:val="00D87C04"/>
    <w:rsid w:val="00D978DA"/>
    <w:rsid w:val="00D97C22"/>
    <w:rsid w:val="00DA3009"/>
    <w:rsid w:val="00DB71F0"/>
    <w:rsid w:val="00DB7666"/>
    <w:rsid w:val="00DD2F01"/>
    <w:rsid w:val="00DD3663"/>
    <w:rsid w:val="00DD6D57"/>
    <w:rsid w:val="00DE2E0C"/>
    <w:rsid w:val="00DE49EE"/>
    <w:rsid w:val="00DE5528"/>
    <w:rsid w:val="00DF1530"/>
    <w:rsid w:val="00DF69FB"/>
    <w:rsid w:val="00E05BD7"/>
    <w:rsid w:val="00E12EAD"/>
    <w:rsid w:val="00E140DB"/>
    <w:rsid w:val="00E15C9D"/>
    <w:rsid w:val="00E17703"/>
    <w:rsid w:val="00E26FDA"/>
    <w:rsid w:val="00E27168"/>
    <w:rsid w:val="00E30B91"/>
    <w:rsid w:val="00E32AFD"/>
    <w:rsid w:val="00E40502"/>
    <w:rsid w:val="00E475BF"/>
    <w:rsid w:val="00E47C51"/>
    <w:rsid w:val="00E557AE"/>
    <w:rsid w:val="00E60CB8"/>
    <w:rsid w:val="00E61999"/>
    <w:rsid w:val="00E65F11"/>
    <w:rsid w:val="00E778DE"/>
    <w:rsid w:val="00E8451F"/>
    <w:rsid w:val="00E95DE3"/>
    <w:rsid w:val="00E97768"/>
    <w:rsid w:val="00EA2040"/>
    <w:rsid w:val="00EA58A2"/>
    <w:rsid w:val="00EA7049"/>
    <w:rsid w:val="00EB2A41"/>
    <w:rsid w:val="00EB58FA"/>
    <w:rsid w:val="00EC2F20"/>
    <w:rsid w:val="00EC389C"/>
    <w:rsid w:val="00EC69CB"/>
    <w:rsid w:val="00ED0656"/>
    <w:rsid w:val="00EE07A2"/>
    <w:rsid w:val="00EE211A"/>
    <w:rsid w:val="00EF117B"/>
    <w:rsid w:val="00EF599F"/>
    <w:rsid w:val="00EF6B10"/>
    <w:rsid w:val="00EF739B"/>
    <w:rsid w:val="00F0553C"/>
    <w:rsid w:val="00F0744A"/>
    <w:rsid w:val="00F20DB3"/>
    <w:rsid w:val="00F21ABE"/>
    <w:rsid w:val="00F22B4F"/>
    <w:rsid w:val="00F240D6"/>
    <w:rsid w:val="00F26F73"/>
    <w:rsid w:val="00F3027D"/>
    <w:rsid w:val="00F308DC"/>
    <w:rsid w:val="00F32407"/>
    <w:rsid w:val="00F3699A"/>
    <w:rsid w:val="00F4035A"/>
    <w:rsid w:val="00F52827"/>
    <w:rsid w:val="00F670A4"/>
    <w:rsid w:val="00F85B87"/>
    <w:rsid w:val="00F92457"/>
    <w:rsid w:val="00F95A69"/>
    <w:rsid w:val="00FA33CE"/>
    <w:rsid w:val="00FA4E71"/>
    <w:rsid w:val="00FC47B7"/>
    <w:rsid w:val="00FC6477"/>
    <w:rsid w:val="00FD1D45"/>
    <w:rsid w:val="00FD42E0"/>
    <w:rsid w:val="00FD6688"/>
    <w:rsid w:val="00FD6C06"/>
    <w:rsid w:val="00FE7757"/>
    <w:rsid w:val="00FF0342"/>
    <w:rsid w:val="00FF47D8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8A26551"/>
  <w15:docId w15:val="{420BE393-7B9C-4690-AA74-23208C9B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39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39FB"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39FB"/>
    <w:rPr>
      <w:rFonts w:ascii="Arial" w:eastAsia="Times New Roman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unhideWhenUsed/>
    <w:rsid w:val="001C39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C39F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C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C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CF7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D6C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C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C6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C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C6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75B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B8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5B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0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FD350-C7E9-430C-8D0E-4492E1FD5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melissad</dc:creator>
  <cp:lastModifiedBy>Akarsh Sridhara Babu</cp:lastModifiedBy>
  <cp:revision>13</cp:revision>
  <dcterms:created xsi:type="dcterms:W3CDTF">2018-03-01T06:36:00Z</dcterms:created>
  <dcterms:modified xsi:type="dcterms:W3CDTF">2018-03-21T23:24:00Z</dcterms:modified>
</cp:coreProperties>
</file>