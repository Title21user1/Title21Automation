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555"/>
        <w:gridCol w:w="2700"/>
        <w:gridCol w:w="5040"/>
        <w:gridCol w:w="1440"/>
        <w:gridCol w:w="2520"/>
      </w:tblGrid>
      <w:tr w:rsidR="002B19BA">
        <w:tc>
          <w:tcPr>
            <w:tcW w:w="1555" w:type="dxa"/>
            <w:shd w:val="clear" w:color="auto" w:fill="E0E0E0"/>
          </w:tcPr>
          <w:p w:rsidR="002B19BA" w:rsidRDefault="002B19BA" w:rsidP="00340F14">
            <w:pPr>
              <w:pStyle w:val="Header"/>
              <w:tabs>
                <w:tab w:val="clear" w:pos="4320"/>
                <w:tab w:val="clear" w:pos="8640"/>
                <w:tab w:val="left" w:pos="1762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Protocol #</w:t>
            </w:r>
          </w:p>
        </w:tc>
        <w:tc>
          <w:tcPr>
            <w:tcW w:w="2700" w:type="dxa"/>
            <w:shd w:val="clear" w:color="auto" w:fill="E0E0E0"/>
          </w:tcPr>
          <w:p w:rsidR="002B19BA" w:rsidRDefault="002B19BA" w:rsidP="00340F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5040" w:type="dxa"/>
            <w:shd w:val="clear" w:color="auto" w:fill="E0E0E0"/>
          </w:tcPr>
          <w:p w:rsidR="002B19BA" w:rsidRDefault="002B19BA" w:rsidP="00340F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440" w:type="dxa"/>
            <w:shd w:val="clear" w:color="auto" w:fill="E0E0E0"/>
          </w:tcPr>
          <w:p w:rsidR="002B19BA" w:rsidRDefault="002B19BA" w:rsidP="00340F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Reqt/Spec</w:t>
            </w:r>
          </w:p>
        </w:tc>
        <w:tc>
          <w:tcPr>
            <w:tcW w:w="2520" w:type="dxa"/>
            <w:shd w:val="clear" w:color="auto" w:fill="E0E0E0"/>
          </w:tcPr>
          <w:p w:rsidR="002B19BA" w:rsidRDefault="002B19BA" w:rsidP="00340F14">
            <w:pPr>
              <w:pStyle w:val="Heading1"/>
            </w:pPr>
            <w:r>
              <w:t>Author</w:t>
            </w:r>
          </w:p>
        </w:tc>
      </w:tr>
      <w:tr w:rsidR="0018270B">
        <w:tc>
          <w:tcPr>
            <w:tcW w:w="1555" w:type="dxa"/>
          </w:tcPr>
          <w:p w:rsidR="0018270B" w:rsidRDefault="0018270B"/>
        </w:tc>
        <w:tc>
          <w:tcPr>
            <w:tcW w:w="2700" w:type="dxa"/>
          </w:tcPr>
          <w:p w:rsidR="0018270B" w:rsidRDefault="000D6A6B" w:rsidP="00754186">
            <w:r>
              <w:t>Attachment control</w:t>
            </w:r>
          </w:p>
        </w:tc>
        <w:tc>
          <w:tcPr>
            <w:tcW w:w="5040" w:type="dxa"/>
          </w:tcPr>
          <w:p w:rsidR="0018270B" w:rsidRDefault="000B5AF5" w:rsidP="000D6A6B">
            <w:r>
              <w:t xml:space="preserve">To verify </w:t>
            </w:r>
            <w:r w:rsidR="000D6A6B">
              <w:t>a</w:t>
            </w:r>
            <w:r w:rsidR="00583CBE">
              <w:t>dding attachments to Document.</w:t>
            </w:r>
          </w:p>
          <w:p w:rsidR="00583CBE" w:rsidRDefault="00583CBE" w:rsidP="000D6A6B">
            <w:pPr>
              <w:ind w:left="720"/>
            </w:pPr>
          </w:p>
        </w:tc>
        <w:tc>
          <w:tcPr>
            <w:tcW w:w="1440" w:type="dxa"/>
          </w:tcPr>
          <w:p w:rsidR="0018270B" w:rsidRDefault="0018270B"/>
        </w:tc>
        <w:tc>
          <w:tcPr>
            <w:tcW w:w="2520" w:type="dxa"/>
          </w:tcPr>
          <w:p w:rsidR="0018270B" w:rsidRDefault="0018270B"/>
        </w:tc>
      </w:tr>
    </w:tbl>
    <w:p w:rsidR="0018270B" w:rsidRDefault="0018270B"/>
    <w:tbl>
      <w:tblPr>
        <w:tblW w:w="13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78"/>
        <w:gridCol w:w="2886"/>
        <w:gridCol w:w="2971"/>
        <w:gridCol w:w="2520"/>
        <w:gridCol w:w="2635"/>
      </w:tblGrid>
      <w:tr w:rsidR="0018270B" w:rsidTr="00AB32DB">
        <w:trPr>
          <w:trHeight w:val="1221"/>
        </w:trPr>
        <w:tc>
          <w:tcPr>
            <w:tcW w:w="2178" w:type="dxa"/>
            <w:shd w:val="clear" w:color="auto" w:fill="E0E0E0"/>
          </w:tcPr>
          <w:p w:rsidR="0018270B" w:rsidRDefault="0018270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Prerequisites</w:t>
            </w:r>
          </w:p>
        </w:tc>
        <w:tc>
          <w:tcPr>
            <w:tcW w:w="11012" w:type="dxa"/>
            <w:gridSpan w:val="4"/>
          </w:tcPr>
          <w:p w:rsidR="00E46854" w:rsidRDefault="00E46854" w:rsidP="00E46854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 System Configuration</w:t>
            </w:r>
            <w:ins w:id="0" w:author="Sameer" w:date="2018-04-01T12:27:00Z">
              <w:r w:rsidR="00B2363F">
                <w:rPr>
                  <w:rFonts w:ascii="Arial" w:hAnsi="Arial" w:cs="Arial"/>
                </w:rPr>
                <w:t>.</w:t>
              </w:r>
            </w:ins>
          </w:p>
          <w:p w:rsidR="00A949B4" w:rsidRPr="003844AA" w:rsidRDefault="00E46854" w:rsidP="00E46854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r w:rsidR="003D29E4">
              <w:rPr>
                <w:rFonts w:ascii="Arial" w:hAnsi="Arial" w:cs="Arial"/>
              </w:rPr>
              <w:t>login exists</w:t>
            </w:r>
            <w:ins w:id="1" w:author="user" w:date="2018-04-04T15:54:00Z">
              <w:r w:rsidR="00005BE2">
                <w:rPr>
                  <w:rFonts w:ascii="Arial" w:hAnsi="Arial" w:cs="Arial"/>
                </w:rPr>
                <w:t>.</w:t>
              </w:r>
            </w:ins>
          </w:p>
          <w:p w:rsidR="009C1DD7" w:rsidRDefault="00066490" w:rsidP="002B19BA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The u</w:t>
            </w:r>
            <w:r w:rsidR="009C1DD7" w:rsidRPr="00066490">
              <w:rPr>
                <w:rFonts w:ascii="Arial" w:hAnsi="Arial" w:cs="Arial"/>
                <w:noProof/>
              </w:rPr>
              <w:t>ser</w:t>
            </w:r>
            <w:r w:rsidR="003D29E4">
              <w:rPr>
                <w:rFonts w:ascii="Arial" w:hAnsi="Arial" w:cs="Arial"/>
              </w:rPr>
              <w:t xml:space="preserve">is </w:t>
            </w:r>
            <w:r w:rsidR="009C1DD7">
              <w:rPr>
                <w:rFonts w:ascii="Arial" w:hAnsi="Arial" w:cs="Arial"/>
              </w:rPr>
              <w:t>logged into the web interface</w:t>
            </w:r>
            <w:r w:rsidR="00583CBE">
              <w:rPr>
                <w:rFonts w:ascii="Arial" w:hAnsi="Arial" w:cs="Arial"/>
              </w:rPr>
              <w:t>.</w:t>
            </w:r>
          </w:p>
          <w:p w:rsidR="00583CBE" w:rsidRPr="00EC6A4C" w:rsidRDefault="00583CBE" w:rsidP="002B19BA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must have “Read and Write” document permission.</w:t>
            </w:r>
          </w:p>
        </w:tc>
      </w:tr>
      <w:tr w:rsidR="0018270B" w:rsidTr="00AB32DB">
        <w:trPr>
          <w:trHeight w:val="564"/>
        </w:trPr>
        <w:tc>
          <w:tcPr>
            <w:tcW w:w="2178" w:type="dxa"/>
            <w:shd w:val="clear" w:color="auto" w:fill="E0E0E0"/>
          </w:tcPr>
          <w:p w:rsidR="0018270B" w:rsidRDefault="0018270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Procedure</w:t>
            </w:r>
          </w:p>
        </w:tc>
        <w:tc>
          <w:tcPr>
            <w:tcW w:w="11012" w:type="dxa"/>
            <w:gridSpan w:val="4"/>
          </w:tcPr>
          <w:p w:rsidR="00583CBE" w:rsidRPr="00583CBE" w:rsidRDefault="00583CBE" w:rsidP="00583CBE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1E1A38">
              <w:rPr>
                <w:rFonts w:ascii="Arial" w:hAnsi="Arial" w:cs="Arial"/>
              </w:rPr>
              <w:t>reate a new</w:t>
            </w:r>
            <w:r>
              <w:rPr>
                <w:rFonts w:ascii="Arial" w:hAnsi="Arial" w:cs="Arial"/>
              </w:rPr>
              <w:t xml:space="preserve"> document and add main file to it.</w:t>
            </w:r>
          </w:p>
          <w:p w:rsidR="00583CBE" w:rsidRDefault="00583CBE" w:rsidP="00583CBE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the document in edit mode and navigate to the attachment control.</w:t>
            </w:r>
          </w:p>
          <w:p w:rsidR="00583CBE" w:rsidRPr="00583CBE" w:rsidRDefault="00583CBE" w:rsidP="00583CBE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“Add New” link.</w:t>
            </w:r>
          </w:p>
          <w:p w:rsidR="00583CBE" w:rsidRDefault="00583CBE" w:rsidP="00583CBE">
            <w:pPr>
              <w:pStyle w:val="ListParagraph"/>
              <w:spacing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 w:rsidRPr="00D74761">
              <w:rPr>
                <w:rFonts w:ascii="Arial" w:hAnsi="Arial" w:cs="Arial"/>
                <w:b/>
                <w:color w:val="FF0000"/>
                <w:u w:val="single"/>
              </w:rPr>
              <w:t xml:space="preserve">ER 1 - “Add a file/document”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dialog appears.</w:t>
            </w:r>
          </w:p>
          <w:p w:rsidR="00583CBE" w:rsidRDefault="00583CBE" w:rsidP="00583CBE">
            <w:pPr>
              <w:pStyle w:val="ListParagraph"/>
              <w:spacing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583CBE" w:rsidRPr="00C02CFA" w:rsidRDefault="00583CBE" w:rsidP="00583CBE">
            <w:pPr>
              <w:pStyle w:val="ListParagraph"/>
              <w:spacing w:line="276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noProof/>
                <w:color w:val="FF0000"/>
              </w:rPr>
              <w:drawing>
                <wp:inline distT="0" distB="0" distL="0" distR="0">
                  <wp:extent cx="3665552" cy="1337966"/>
                  <wp:effectExtent l="76200" t="76200" r="125730" b="128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356" cy="142513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090093" w:rsidRDefault="00090093" w:rsidP="00090093">
            <w:pPr>
              <w:ind w:left="360"/>
              <w:rPr>
                <w:rFonts w:ascii="Arial" w:hAnsi="Arial" w:cs="Arial"/>
              </w:rPr>
            </w:pPr>
          </w:p>
          <w:p w:rsidR="00583CBE" w:rsidRDefault="00583CBE" w:rsidP="00090093">
            <w:pPr>
              <w:ind w:left="360"/>
              <w:rPr>
                <w:rFonts w:ascii="Arial" w:hAnsi="Arial" w:cs="Arial"/>
              </w:rPr>
            </w:pPr>
          </w:p>
          <w:p w:rsidR="00583CBE" w:rsidRDefault="00583CBE" w:rsidP="00090093">
            <w:pPr>
              <w:ind w:left="360"/>
              <w:rPr>
                <w:rFonts w:ascii="Arial" w:hAnsi="Arial" w:cs="Arial"/>
              </w:rPr>
            </w:pPr>
          </w:p>
          <w:p w:rsidR="00583CBE" w:rsidRDefault="00583CBE" w:rsidP="00090093">
            <w:pPr>
              <w:ind w:left="360"/>
              <w:rPr>
                <w:rFonts w:ascii="Arial" w:hAnsi="Arial" w:cs="Arial"/>
              </w:rPr>
            </w:pPr>
          </w:p>
          <w:p w:rsidR="00583CBE" w:rsidRDefault="00583CBE" w:rsidP="00090093">
            <w:pPr>
              <w:ind w:left="360"/>
              <w:rPr>
                <w:rFonts w:ascii="Arial" w:hAnsi="Arial" w:cs="Arial"/>
              </w:rPr>
            </w:pPr>
          </w:p>
          <w:p w:rsidR="00583CBE" w:rsidRDefault="00583CBE" w:rsidP="00583CBE">
            <w:pPr>
              <w:rPr>
                <w:rFonts w:ascii="Arial" w:hAnsi="Arial" w:cs="Arial"/>
              </w:rPr>
            </w:pPr>
          </w:p>
          <w:p w:rsidR="00583CBE" w:rsidRDefault="00583CBE" w:rsidP="00583CBE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Click on “Choose File” button.</w:t>
            </w:r>
          </w:p>
          <w:p w:rsidR="00583CBE" w:rsidRDefault="00583CBE" w:rsidP="00583CBE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Try to attach a file type which is </w:t>
            </w:r>
            <w:r w:rsidRPr="00BA5BD4">
              <w:rPr>
                <w:rFonts w:ascii="Arial" w:hAnsi="Arial" w:cs="Arial"/>
                <w:u w:val="single"/>
              </w:rPr>
              <w:t>not</w:t>
            </w:r>
            <w:r>
              <w:rPr>
                <w:rFonts w:ascii="Arial" w:hAnsi="Arial" w:cs="Arial"/>
              </w:rPr>
              <w:t xml:space="preserve"> a MS Word document or an executable (e.g. Jpeg, PNG, TXT etc.).</w:t>
            </w:r>
          </w:p>
          <w:p w:rsidR="00583CBE" w:rsidRPr="00583CBE" w:rsidRDefault="00583CBE" w:rsidP="00583CBE">
            <w:pPr>
              <w:spacing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 w:rsidRPr="00583CBE">
              <w:rPr>
                <w:rFonts w:ascii="Arial" w:hAnsi="Arial" w:cs="Arial"/>
                <w:b/>
                <w:color w:val="FF0000"/>
                <w:u w:val="single"/>
              </w:rPr>
              <w:t>ER 2 – File is successfully attached.</w:t>
            </w:r>
          </w:p>
          <w:p w:rsidR="002B19BA" w:rsidRDefault="002B19BA" w:rsidP="00090093">
            <w:pPr>
              <w:ind w:left="360"/>
              <w:rPr>
                <w:rFonts w:ascii="Arial" w:hAnsi="Arial" w:cs="Arial"/>
              </w:rPr>
            </w:pPr>
          </w:p>
          <w:p w:rsidR="002B19BA" w:rsidRDefault="00583CBE" w:rsidP="00090093">
            <w:pPr>
              <w:ind w:left="36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>
                  <wp:extent cx="5705475" cy="1390650"/>
                  <wp:effectExtent l="76200" t="76200" r="142875" b="133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13906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2B19BA" w:rsidRDefault="002B19BA" w:rsidP="00090093">
            <w:pPr>
              <w:ind w:left="360"/>
              <w:rPr>
                <w:rFonts w:ascii="Arial" w:hAnsi="Arial" w:cs="Arial"/>
              </w:rPr>
            </w:pPr>
          </w:p>
          <w:p w:rsidR="00583CBE" w:rsidRDefault="00583CBE" w:rsidP="00583CBE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on the “Add New” link again, and try to attach a MS Word (.doc or .docx) document. </w:t>
            </w:r>
          </w:p>
          <w:p w:rsidR="00583CBE" w:rsidRDefault="00583CBE" w:rsidP="00583CBE">
            <w:pPr>
              <w:spacing w:line="276" w:lineRule="auto"/>
              <w:rPr>
                <w:rFonts w:ascii="Arial" w:hAnsi="Arial" w:cs="Arial"/>
              </w:rPr>
            </w:pPr>
            <w:r w:rsidRPr="00453F11">
              <w:rPr>
                <w:rFonts w:ascii="Arial" w:hAnsi="Arial" w:cs="Arial"/>
                <w:b/>
              </w:rPr>
              <w:t>Note:</w:t>
            </w:r>
            <w:r w:rsidRPr="00453F11">
              <w:rPr>
                <w:rFonts w:ascii="Arial" w:hAnsi="Arial" w:cs="Arial"/>
              </w:rPr>
              <w:t xml:space="preserve"> Ensure the word document is not empty and has some text</w:t>
            </w:r>
            <w:r>
              <w:rPr>
                <w:rFonts w:ascii="Arial" w:hAnsi="Arial" w:cs="Arial"/>
              </w:rPr>
              <w:t>.</w:t>
            </w:r>
          </w:p>
          <w:p w:rsidR="00CA19EA" w:rsidRDefault="00CA19EA" w:rsidP="00583CBE">
            <w:pPr>
              <w:spacing w:line="276" w:lineRule="auto"/>
              <w:rPr>
                <w:rFonts w:ascii="Arial" w:hAnsi="Arial" w:cs="Arial"/>
              </w:rPr>
            </w:pPr>
          </w:p>
          <w:p w:rsidR="00583CBE" w:rsidRDefault="00583CBE" w:rsidP="00583CBE">
            <w:pPr>
              <w:pStyle w:val="ListParagraph"/>
              <w:spacing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3</w:t>
            </w:r>
            <w:r w:rsidRPr="00D74761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The word document is also attached successfully.</w:t>
            </w:r>
          </w:p>
          <w:p w:rsidR="00583CBE" w:rsidRPr="00453F11" w:rsidRDefault="00583CBE" w:rsidP="00583CBE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  <w:p w:rsidR="002B19BA" w:rsidRDefault="00583CBE" w:rsidP="00090093">
            <w:pPr>
              <w:ind w:left="36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>
                  <wp:extent cx="5791200" cy="1423035"/>
                  <wp:effectExtent l="76200" t="76200" r="133350" b="13906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142303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2B19BA" w:rsidRDefault="002B19BA" w:rsidP="00090093">
            <w:pPr>
              <w:ind w:left="360"/>
              <w:rPr>
                <w:rFonts w:ascii="Arial" w:hAnsi="Arial" w:cs="Arial"/>
              </w:rPr>
            </w:pPr>
          </w:p>
          <w:p w:rsidR="002B19BA" w:rsidRDefault="00CA19EA" w:rsidP="00A92425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CA19EA">
              <w:rPr>
                <w:rFonts w:ascii="Arial" w:hAnsi="Arial" w:cs="Arial"/>
              </w:rPr>
              <w:t xml:space="preserve">Click on the “Native” link under the “Open” column for </w:t>
            </w:r>
            <w:r>
              <w:rPr>
                <w:rFonts w:ascii="Arial" w:hAnsi="Arial" w:cs="Arial"/>
              </w:rPr>
              <w:t>1</w:t>
            </w:r>
            <w:r w:rsidRPr="00CA19EA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file attached.</w:t>
            </w:r>
          </w:p>
          <w:p w:rsidR="00924A1A" w:rsidRDefault="00924A1A" w:rsidP="00924A1A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  <w:p w:rsidR="00CA19EA" w:rsidRPr="00CB74DC" w:rsidRDefault="00CA19EA" w:rsidP="00CA19EA">
            <w:pPr>
              <w:spacing w:line="276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 w:rsidRPr="00CB74DC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4</w:t>
            </w:r>
            <w:r w:rsidRPr="00CB74DC">
              <w:rPr>
                <w:rFonts w:ascii="Arial" w:hAnsi="Arial" w:cs="Arial"/>
                <w:b/>
                <w:color w:val="FF0000"/>
                <w:u w:val="single"/>
              </w:rPr>
              <w:t xml:space="preserve"> – File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/attachmentis downloaded </w:t>
            </w:r>
            <w:r w:rsidRPr="00CB74DC">
              <w:rPr>
                <w:rFonts w:ascii="Arial" w:hAnsi="Arial" w:cs="Arial"/>
                <w:b/>
                <w:color w:val="FF0000"/>
                <w:u w:val="single"/>
              </w:rPr>
              <w:t xml:space="preserve">in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the </w:t>
            </w:r>
            <w:r w:rsidRPr="00CB74DC">
              <w:rPr>
                <w:rFonts w:ascii="Arial" w:hAnsi="Arial" w:cs="Arial"/>
                <w:b/>
                <w:color w:val="FF0000"/>
                <w:u w:val="single"/>
              </w:rPr>
              <w:t>native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format</w:t>
            </w:r>
            <w:r w:rsidRPr="00CB74DC">
              <w:rPr>
                <w:rFonts w:ascii="Arial" w:hAnsi="Arial" w:cs="Arial"/>
                <w:b/>
                <w:color w:val="FF0000"/>
                <w:u w:val="single"/>
              </w:rPr>
              <w:t xml:space="preserve">. </w:t>
            </w:r>
          </w:p>
          <w:p w:rsidR="00CA19EA" w:rsidRDefault="00CA19EA" w:rsidP="00CA19EA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  <w:p w:rsidR="002B19BA" w:rsidRDefault="00CA19EA" w:rsidP="00090093">
            <w:pPr>
              <w:ind w:left="36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>
                  <wp:extent cx="5943600" cy="2934335"/>
                  <wp:effectExtent l="76200" t="76200" r="133350" b="132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3433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2B19BA" w:rsidRDefault="002B19BA" w:rsidP="00090093">
            <w:pPr>
              <w:ind w:left="360"/>
              <w:rPr>
                <w:rFonts w:ascii="Arial" w:hAnsi="Arial" w:cs="Arial"/>
              </w:rPr>
            </w:pPr>
          </w:p>
          <w:p w:rsidR="00CA19EA" w:rsidRDefault="00CA19EA" w:rsidP="00CA19EA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Click on the “PDF” link under the “Open” column for the attached MS Word document.</w:t>
            </w:r>
          </w:p>
          <w:p w:rsidR="002B19BA" w:rsidRDefault="002B19BA" w:rsidP="00090093">
            <w:pPr>
              <w:ind w:left="360"/>
              <w:rPr>
                <w:rFonts w:ascii="Arial" w:hAnsi="Arial" w:cs="Arial"/>
              </w:rPr>
            </w:pPr>
          </w:p>
          <w:p w:rsidR="002B19BA" w:rsidRDefault="002B19BA" w:rsidP="00090093">
            <w:pPr>
              <w:ind w:left="360"/>
              <w:rPr>
                <w:rFonts w:ascii="Arial" w:hAnsi="Arial" w:cs="Arial"/>
              </w:rPr>
            </w:pPr>
          </w:p>
          <w:p w:rsidR="00CA19EA" w:rsidRDefault="00CA19EA" w:rsidP="00090093">
            <w:pPr>
              <w:ind w:left="360"/>
              <w:rPr>
                <w:rFonts w:ascii="Arial" w:hAnsi="Arial" w:cs="Arial"/>
              </w:rPr>
            </w:pPr>
          </w:p>
          <w:p w:rsidR="00CA19EA" w:rsidRDefault="00CA19EA" w:rsidP="00090093">
            <w:pPr>
              <w:ind w:left="360"/>
              <w:rPr>
                <w:rFonts w:ascii="Arial" w:hAnsi="Arial" w:cs="Arial"/>
              </w:rPr>
            </w:pPr>
          </w:p>
          <w:p w:rsidR="00CA19EA" w:rsidRDefault="00CA19EA" w:rsidP="00090093">
            <w:pPr>
              <w:ind w:left="360"/>
              <w:rPr>
                <w:rFonts w:ascii="Arial" w:hAnsi="Arial" w:cs="Arial"/>
              </w:rPr>
            </w:pPr>
          </w:p>
          <w:p w:rsidR="00CA19EA" w:rsidRDefault="00CA19EA" w:rsidP="00090093">
            <w:pPr>
              <w:ind w:left="360"/>
              <w:rPr>
                <w:rFonts w:ascii="Arial" w:hAnsi="Arial" w:cs="Arial"/>
              </w:rPr>
            </w:pPr>
          </w:p>
          <w:p w:rsidR="00CA19EA" w:rsidRDefault="00CA19EA" w:rsidP="00CA19EA">
            <w:pPr>
              <w:rPr>
                <w:rFonts w:ascii="Arial" w:hAnsi="Arial" w:cs="Arial"/>
              </w:rPr>
            </w:pPr>
          </w:p>
          <w:p w:rsidR="002B19BA" w:rsidRDefault="00CA19EA" w:rsidP="00090093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5</w:t>
            </w:r>
            <w:r w:rsidRPr="00CB74DC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The MS Word file attachment</w:t>
            </w:r>
            <w:r w:rsidRPr="00CB74DC">
              <w:rPr>
                <w:rFonts w:ascii="Arial" w:hAnsi="Arial" w:cs="Arial"/>
                <w:b/>
                <w:color w:val="FF0000"/>
                <w:u w:val="single"/>
              </w:rPr>
              <w:t xml:space="preserve"> successfully open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s in PDF format</w:t>
            </w:r>
          </w:p>
          <w:p w:rsidR="00CA19EA" w:rsidRDefault="00CA19EA" w:rsidP="00090093">
            <w:pPr>
              <w:ind w:left="360"/>
              <w:rPr>
                <w:rFonts w:ascii="Arial" w:hAnsi="Arial" w:cs="Arial"/>
              </w:rPr>
            </w:pPr>
          </w:p>
          <w:p w:rsidR="00CA19EA" w:rsidRDefault="00CA19EA" w:rsidP="00CA19EA">
            <w:pPr>
              <w:ind w:left="36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>
                  <wp:extent cx="6324600" cy="3684270"/>
                  <wp:effectExtent l="76200" t="76200" r="133350" b="12573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0" cy="368427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CA19EA" w:rsidRDefault="00CA19EA" w:rsidP="00CA19EA">
            <w:pPr>
              <w:ind w:left="360"/>
              <w:rPr>
                <w:rFonts w:ascii="Arial" w:hAnsi="Arial" w:cs="Arial"/>
              </w:rPr>
            </w:pPr>
          </w:p>
          <w:p w:rsidR="00CA19EA" w:rsidRDefault="00CA19EA" w:rsidP="00CA19EA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the PDF.</w:t>
            </w:r>
          </w:p>
          <w:p w:rsidR="00CA19EA" w:rsidRDefault="00CA19EA" w:rsidP="00CA19EA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the edit icon to edit the attachment.</w:t>
            </w:r>
          </w:p>
          <w:p w:rsidR="00CA19EA" w:rsidRDefault="00CA19EA" w:rsidP="00CA19EA">
            <w:pPr>
              <w:pStyle w:val="ListParagraph"/>
              <w:rPr>
                <w:rFonts w:ascii="Arial" w:hAnsi="Arial" w:cs="Arial"/>
              </w:rPr>
            </w:pPr>
          </w:p>
          <w:p w:rsidR="00CA19EA" w:rsidRPr="002A251D" w:rsidRDefault="00CA19EA" w:rsidP="002A251D">
            <w:pPr>
              <w:rPr>
                <w:rFonts w:ascii="Arial" w:hAnsi="Arial" w:cs="Arial"/>
              </w:rPr>
            </w:pPr>
          </w:p>
          <w:p w:rsidR="00CA19EA" w:rsidRDefault="00CA19EA" w:rsidP="00CA19EA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 w:rsidRPr="00632F4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6</w:t>
            </w:r>
            <w:r w:rsidRPr="00632F47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The </w:t>
            </w:r>
            <w:r w:rsidRPr="00632F47">
              <w:rPr>
                <w:rFonts w:ascii="Arial" w:hAnsi="Arial" w:cs="Arial"/>
                <w:b/>
                <w:color w:val="FF0000"/>
                <w:u w:val="single"/>
              </w:rPr>
              <w:t xml:space="preserve">Editing Attachment screen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appears</w:t>
            </w:r>
            <w:r w:rsidRPr="00632F47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:rsidR="00CA19EA" w:rsidRPr="00632F47" w:rsidRDefault="00CA19EA" w:rsidP="00CA19EA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8F2079" w:rsidRDefault="00CA19EA" w:rsidP="008F2079">
            <w:pPr>
              <w:ind w:left="36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>
                  <wp:extent cx="4342108" cy="1866900"/>
                  <wp:effectExtent l="76200" t="76200" r="135255" b="133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696" cy="1868013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CA19EA" w:rsidRDefault="00CA19EA" w:rsidP="008F2079">
            <w:pPr>
              <w:ind w:left="360"/>
              <w:rPr>
                <w:rFonts w:ascii="Arial" w:hAnsi="Arial" w:cs="Arial"/>
              </w:rPr>
            </w:pPr>
          </w:p>
          <w:p w:rsidR="005357C8" w:rsidRDefault="005357C8" w:rsidP="005357C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a description and edit the file name</w:t>
            </w:r>
            <w:r w:rsidR="007D32D6">
              <w:rPr>
                <w:rFonts w:ascii="Arial" w:hAnsi="Arial" w:cs="Arial"/>
              </w:rPr>
              <w:t>.</w:t>
            </w:r>
          </w:p>
          <w:p w:rsidR="005357C8" w:rsidRDefault="005357C8" w:rsidP="005357C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“Update”.</w:t>
            </w:r>
          </w:p>
          <w:p w:rsidR="00CA19EA" w:rsidRDefault="00CA19EA" w:rsidP="008F2079">
            <w:pPr>
              <w:ind w:left="360"/>
              <w:rPr>
                <w:rFonts w:ascii="Arial" w:hAnsi="Arial" w:cs="Arial"/>
              </w:rPr>
            </w:pPr>
          </w:p>
          <w:p w:rsidR="007D32D6" w:rsidRPr="00632F47" w:rsidRDefault="007D32D6" w:rsidP="007D32D6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 w:rsidRPr="00632F47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7</w:t>
            </w:r>
            <w:r w:rsidRPr="00632F47"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The description is added and the file name is changed</w:t>
            </w:r>
            <w:r w:rsidRPr="00632F47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:rsidR="007D32D6" w:rsidRDefault="007D32D6" w:rsidP="008F2079">
            <w:pPr>
              <w:ind w:left="360"/>
              <w:rPr>
                <w:rFonts w:ascii="Arial" w:hAnsi="Arial" w:cs="Arial"/>
              </w:rPr>
            </w:pPr>
          </w:p>
          <w:p w:rsidR="00CA19EA" w:rsidRDefault="007D32D6" w:rsidP="008F2079">
            <w:pPr>
              <w:ind w:left="36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>
                  <wp:extent cx="5734050" cy="1390015"/>
                  <wp:effectExtent l="76200" t="76200" r="133350" b="133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139001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7D32D6" w:rsidRDefault="007D32D6" w:rsidP="00924A1A">
            <w:pPr>
              <w:rPr>
                <w:rFonts w:ascii="Arial" w:hAnsi="Arial" w:cs="Arial"/>
              </w:rPr>
            </w:pPr>
          </w:p>
          <w:p w:rsidR="007D32D6" w:rsidRPr="009E1696" w:rsidRDefault="007D32D6" w:rsidP="007D32D6">
            <w:pPr>
              <w:pStyle w:val="ListParagraph"/>
              <w:rPr>
                <w:rFonts w:ascii="Arial" w:hAnsi="Arial" w:cs="Arial"/>
                <w:u w:val="single"/>
              </w:rPr>
            </w:pPr>
          </w:p>
          <w:p w:rsidR="007D32D6" w:rsidRDefault="007D32D6" w:rsidP="007D32D6">
            <w:pPr>
              <w:pStyle w:val="ListParagraph"/>
              <w:numPr>
                <w:ilvl w:val="0"/>
                <w:numId w:val="16"/>
              </w:numPr>
              <w:ind w:left="64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delete attachment.</w:t>
            </w:r>
          </w:p>
          <w:p w:rsidR="007D32D6" w:rsidRDefault="007D32D6" w:rsidP="007D32D6">
            <w:pPr>
              <w:pStyle w:val="ListParagraph"/>
              <w:rPr>
                <w:rFonts w:ascii="Arial" w:hAnsi="Arial" w:cs="Arial"/>
              </w:rPr>
            </w:pPr>
          </w:p>
          <w:p w:rsidR="007D32D6" w:rsidRDefault="007D32D6" w:rsidP="007D32D6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 w:rsidRPr="009E1696">
              <w:rPr>
                <w:rFonts w:ascii="Arial" w:hAnsi="Arial" w:cs="Arial"/>
                <w:b/>
                <w:color w:val="FF0000"/>
                <w:u w:val="single"/>
              </w:rPr>
              <w:t xml:space="preserve">ER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8</w:t>
            </w:r>
            <w:r w:rsidRPr="009E1696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The </w:t>
            </w:r>
            <w:r w:rsidRPr="009E1696">
              <w:rPr>
                <w:rFonts w:ascii="Arial" w:hAnsi="Arial" w:cs="Arial"/>
                <w:b/>
                <w:color w:val="FF0000"/>
                <w:u w:val="single"/>
              </w:rPr>
              <w:t xml:space="preserve">Remove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A</w:t>
            </w:r>
            <w:r w:rsidRPr="009E1696">
              <w:rPr>
                <w:rFonts w:ascii="Arial" w:hAnsi="Arial" w:cs="Arial"/>
                <w:b/>
                <w:color w:val="FF0000"/>
                <w:u w:val="single"/>
              </w:rPr>
              <w:t>ttachment screen appear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s</w:t>
            </w:r>
            <w:r w:rsidRPr="009E1696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:rsidR="007D32D6" w:rsidRDefault="007D32D6" w:rsidP="007D32D6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</w:p>
          <w:p w:rsidR="007D32D6" w:rsidRDefault="007D32D6" w:rsidP="007D32D6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</w:rPr>
              <w:drawing>
                <wp:inline distT="0" distB="0" distL="0" distR="0">
                  <wp:extent cx="3486150" cy="1237615"/>
                  <wp:effectExtent l="76200" t="76200" r="133350" b="133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502" cy="123809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7D32D6" w:rsidRPr="000D6A6B" w:rsidRDefault="007D32D6" w:rsidP="000D6A6B">
            <w:pPr>
              <w:rPr>
                <w:rFonts w:ascii="Arial" w:hAnsi="Arial" w:cs="Arial"/>
              </w:rPr>
            </w:pPr>
          </w:p>
          <w:p w:rsidR="007D32D6" w:rsidRDefault="007D32D6" w:rsidP="007D32D6">
            <w:pPr>
              <w:pStyle w:val="ListParagraph"/>
              <w:numPr>
                <w:ilvl w:val="0"/>
                <w:numId w:val="16"/>
              </w:numPr>
              <w:ind w:left="64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“Yes”.</w:t>
            </w:r>
          </w:p>
          <w:p w:rsidR="007D32D6" w:rsidRDefault="007D32D6" w:rsidP="007D32D6">
            <w:pPr>
              <w:pStyle w:val="ListParagraph"/>
              <w:rPr>
                <w:rFonts w:ascii="Arial" w:hAnsi="Arial" w:cs="Arial"/>
              </w:rPr>
            </w:pPr>
          </w:p>
          <w:p w:rsidR="007D32D6" w:rsidRPr="009E1696" w:rsidRDefault="007D32D6" w:rsidP="007D32D6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9</w:t>
            </w:r>
            <w:r w:rsidRPr="009E1696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The </w:t>
            </w:r>
            <w:r w:rsidRPr="009E1696">
              <w:rPr>
                <w:rFonts w:ascii="Arial" w:hAnsi="Arial" w:cs="Arial"/>
                <w:b/>
                <w:color w:val="FF0000"/>
                <w:u w:val="single"/>
              </w:rPr>
              <w:t xml:space="preserve">Attachment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is </w:t>
            </w:r>
            <w:r w:rsidRPr="009E1696">
              <w:rPr>
                <w:rFonts w:ascii="Arial" w:hAnsi="Arial" w:cs="Arial"/>
                <w:b/>
                <w:color w:val="FF0000"/>
                <w:u w:val="single"/>
              </w:rPr>
              <w:t>deleted successfully.</w:t>
            </w:r>
          </w:p>
          <w:p w:rsidR="007D32D6" w:rsidRDefault="007D32D6" w:rsidP="008F2079">
            <w:pPr>
              <w:ind w:left="360"/>
              <w:rPr>
                <w:rFonts w:ascii="Arial" w:hAnsi="Arial" w:cs="Arial"/>
              </w:rPr>
            </w:pPr>
          </w:p>
          <w:p w:rsidR="007D32D6" w:rsidRPr="007D32D6" w:rsidRDefault="007D32D6" w:rsidP="007D32D6">
            <w:pPr>
              <w:pStyle w:val="ListParagraph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>
                  <wp:extent cx="5857875" cy="1175385"/>
                  <wp:effectExtent l="76200" t="76200" r="142875" b="13906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875" cy="117538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7D32D6" w:rsidRDefault="007D32D6" w:rsidP="008F2079">
            <w:pPr>
              <w:ind w:left="360"/>
              <w:rPr>
                <w:rFonts w:ascii="Arial" w:hAnsi="Arial" w:cs="Arial"/>
              </w:rPr>
            </w:pPr>
          </w:p>
          <w:p w:rsidR="00CA19EA" w:rsidRDefault="00C71178" w:rsidP="00C7117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 to searches</w:t>
            </w:r>
          </w:p>
          <w:p w:rsidR="00C71178" w:rsidRDefault="00C71178" w:rsidP="00C7117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4552DE">
              <w:rPr>
                <w:rFonts w:ascii="Arial" w:hAnsi="Arial" w:cs="Arial"/>
              </w:rPr>
              <w:t>Click on</w:t>
            </w:r>
            <w:r w:rsidR="00A34610">
              <w:t>“</w:t>
            </w:r>
            <w:hyperlink r:id="rId17" w:history="1">
              <w:r w:rsidR="00A34610">
                <w:rPr>
                  <w:rFonts w:ascii="Arial" w:hAnsi="Arial" w:cs="Arial"/>
                </w:rPr>
                <w:t>S</w:t>
              </w:r>
              <w:r w:rsidRPr="00C71178">
                <w:rPr>
                  <w:rFonts w:ascii="Arial" w:hAnsi="Arial" w:cs="Arial"/>
                </w:rPr>
                <w:t>earch on Document Number</w:t>
              </w:r>
            </w:hyperlink>
            <w:r w:rsidR="00A34610">
              <w:rPr>
                <w:rFonts w:ascii="Arial" w:hAnsi="Arial" w:cs="Arial"/>
              </w:rPr>
              <w:t>” link.</w:t>
            </w:r>
          </w:p>
          <w:p w:rsidR="00C71178" w:rsidRDefault="00C71178" w:rsidP="00C7117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document number created in step(1)</w:t>
            </w:r>
          </w:p>
          <w:p w:rsidR="00C71178" w:rsidRDefault="00C71178" w:rsidP="00C7117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Click on go</w:t>
            </w:r>
            <w:r w:rsidR="00EC79BA">
              <w:rPr>
                <w:rFonts w:ascii="Arial" w:hAnsi="Arial" w:cs="Arial"/>
              </w:rPr>
              <w:t xml:space="preserve"> button</w:t>
            </w:r>
          </w:p>
          <w:p w:rsidR="00C71178" w:rsidRDefault="00C71178" w:rsidP="00C71178">
            <w:pPr>
              <w:pStyle w:val="ListParagraph"/>
              <w:rPr>
                <w:rFonts w:ascii="Arial" w:hAnsi="Arial" w:cs="Arial"/>
              </w:rPr>
            </w:pPr>
          </w:p>
          <w:p w:rsidR="00C71178" w:rsidRDefault="00C71178" w:rsidP="00C71178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10</w:t>
            </w:r>
            <w:r w:rsidRPr="009E1696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The </w:t>
            </w:r>
            <w:r w:rsidR="00EC79BA">
              <w:rPr>
                <w:rFonts w:ascii="Arial" w:hAnsi="Arial" w:cs="Arial"/>
                <w:b/>
                <w:color w:val="FF0000"/>
                <w:u w:val="single"/>
              </w:rPr>
              <w:t>Document is displayed as per search result.</w:t>
            </w:r>
          </w:p>
          <w:p w:rsidR="00890C95" w:rsidRDefault="00890C95" w:rsidP="00890C95">
            <w:pPr>
              <w:rPr>
                <w:rFonts w:ascii="Arial" w:hAnsi="Arial" w:cs="Arial"/>
              </w:rPr>
            </w:pPr>
          </w:p>
          <w:p w:rsidR="002A251D" w:rsidRDefault="00EC79BA" w:rsidP="008F2079">
            <w:pPr>
              <w:ind w:left="36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>
                  <wp:extent cx="5819775" cy="1014730"/>
                  <wp:effectExtent l="76200" t="76200" r="142875" b="128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101473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890C95" w:rsidRDefault="00890C95" w:rsidP="008F2079">
            <w:pPr>
              <w:ind w:left="360"/>
              <w:rPr>
                <w:rFonts w:ascii="Arial" w:hAnsi="Arial" w:cs="Arial"/>
              </w:rPr>
            </w:pPr>
          </w:p>
          <w:p w:rsidR="002A251D" w:rsidRDefault="00EC79BA" w:rsidP="00EC79BA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show linked document and at</w:t>
            </w:r>
            <w:bookmarkStart w:id="2" w:name="_GoBack"/>
            <w:bookmarkEnd w:id="2"/>
            <w:r>
              <w:rPr>
                <w:rFonts w:ascii="Arial" w:hAnsi="Arial" w:cs="Arial"/>
              </w:rPr>
              <w:t>tachment arrow and verify the added attachment</w:t>
            </w:r>
            <w:r w:rsidR="00890C95">
              <w:rPr>
                <w:rFonts w:ascii="Arial" w:hAnsi="Arial" w:cs="Arial"/>
              </w:rPr>
              <w:t xml:space="preserve"> in step(6)</w:t>
            </w:r>
            <w:r w:rsidR="00E90A80">
              <w:rPr>
                <w:rFonts w:ascii="Arial" w:hAnsi="Arial" w:cs="Arial"/>
              </w:rPr>
              <w:t>.</w:t>
            </w:r>
          </w:p>
          <w:p w:rsidR="00EC79BA" w:rsidRDefault="00EC79BA" w:rsidP="00EC79BA">
            <w:pPr>
              <w:pStyle w:val="ListParagraph"/>
              <w:rPr>
                <w:rFonts w:ascii="Arial" w:hAnsi="Arial" w:cs="Arial"/>
              </w:rPr>
            </w:pPr>
          </w:p>
          <w:p w:rsidR="00890C95" w:rsidRDefault="00890C95" w:rsidP="00890C95">
            <w:pPr>
              <w:pStyle w:val="ListParagraph"/>
              <w:rPr>
                <w:rFonts w:ascii="Arial" w:hAnsi="Arial" w:cs="Arial"/>
              </w:rPr>
            </w:pPr>
          </w:p>
          <w:p w:rsidR="00890C95" w:rsidRDefault="00890C95" w:rsidP="00890C95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11</w:t>
            </w:r>
            <w:r w:rsidRPr="009E1696">
              <w:rPr>
                <w:rFonts w:ascii="Arial" w:hAnsi="Arial" w:cs="Arial"/>
                <w:b/>
                <w:color w:val="FF0000"/>
                <w:u w:val="single"/>
              </w:rPr>
              <w:t xml:space="preserve"> –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The linked </w:t>
            </w:r>
            <w:r w:rsidR="00A34610">
              <w:rPr>
                <w:rFonts w:ascii="Arial" w:hAnsi="Arial" w:cs="Arial"/>
                <w:b/>
                <w:color w:val="FF0000"/>
                <w:u w:val="single"/>
              </w:rPr>
              <w:t xml:space="preserve">attachment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is displayed.</w:t>
            </w:r>
          </w:p>
          <w:p w:rsidR="00EC79BA" w:rsidRDefault="00EC79BA" w:rsidP="00EC79BA">
            <w:pPr>
              <w:pStyle w:val="ListParagraph"/>
              <w:rPr>
                <w:rFonts w:ascii="Arial" w:hAnsi="Arial" w:cs="Arial"/>
              </w:rPr>
            </w:pPr>
          </w:p>
          <w:p w:rsidR="00EC79BA" w:rsidRDefault="00890C95" w:rsidP="002A251D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>
                  <wp:extent cx="5686425" cy="1780540"/>
                  <wp:effectExtent l="76200" t="76200" r="142875" b="12446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178054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EC79BA" w:rsidRDefault="00EC79BA" w:rsidP="002A251D">
            <w:pPr>
              <w:rPr>
                <w:rFonts w:ascii="Arial" w:hAnsi="Arial" w:cs="Arial"/>
              </w:rPr>
            </w:pPr>
          </w:p>
        </w:tc>
      </w:tr>
      <w:tr w:rsidR="00CA19EA" w:rsidTr="00AB32DB">
        <w:trPr>
          <w:trHeight w:val="413"/>
        </w:trPr>
        <w:tc>
          <w:tcPr>
            <w:tcW w:w="2178" w:type="dxa"/>
            <w:vMerge w:val="restart"/>
            <w:shd w:val="clear" w:color="auto" w:fill="E0E0E0"/>
          </w:tcPr>
          <w:p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Pass/Fail</w:t>
            </w:r>
          </w:p>
        </w:tc>
        <w:tc>
          <w:tcPr>
            <w:tcW w:w="2886" w:type="dxa"/>
            <w:vMerge w:val="restart"/>
          </w:tcPr>
          <w:p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Pass:</w:t>
            </w:r>
          </w:p>
          <w:p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Fail:</w:t>
            </w:r>
          </w:p>
          <w:p w:rsidR="00AB32DB" w:rsidRDefault="00AB32DB" w:rsidP="0071181C">
            <w:pPr>
              <w:rPr>
                <w:rFonts w:ascii="Arial" w:hAnsi="Arial" w:cs="Arial"/>
              </w:rPr>
            </w:pPr>
          </w:p>
        </w:tc>
        <w:tc>
          <w:tcPr>
            <w:tcW w:w="5491" w:type="dxa"/>
            <w:gridSpan w:val="2"/>
          </w:tcPr>
          <w:p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Execution:</w:t>
            </w:r>
          </w:p>
        </w:tc>
        <w:tc>
          <w:tcPr>
            <w:tcW w:w="2635" w:type="dxa"/>
            <w:vMerge w:val="restart"/>
          </w:tcPr>
          <w:p w:rsidR="00AB32DB" w:rsidRDefault="00AB32DB" w:rsidP="0071181C">
            <w:pPr>
              <w:rPr>
                <w:rFonts w:ascii="Arial" w:hAnsi="Arial" w:cs="Arial"/>
              </w:rPr>
            </w:pPr>
          </w:p>
        </w:tc>
      </w:tr>
      <w:tr w:rsidR="00CA19EA" w:rsidTr="00AB32DB">
        <w:trPr>
          <w:trHeight w:val="964"/>
        </w:trPr>
        <w:tc>
          <w:tcPr>
            <w:tcW w:w="2178" w:type="dxa"/>
            <w:vMerge/>
            <w:shd w:val="clear" w:color="auto" w:fill="E0E0E0"/>
          </w:tcPr>
          <w:p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86" w:type="dxa"/>
            <w:vMerge/>
          </w:tcPr>
          <w:p w:rsidR="00AB32DB" w:rsidRDefault="00AB32DB" w:rsidP="0071181C">
            <w:pPr>
              <w:rPr>
                <w:rFonts w:ascii="Arial" w:hAnsi="Arial" w:cs="Arial"/>
              </w:rPr>
            </w:pPr>
          </w:p>
        </w:tc>
        <w:tc>
          <w:tcPr>
            <w:tcW w:w="2971" w:type="dxa"/>
          </w:tcPr>
          <w:p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Automation:</w:t>
            </w:r>
          </w:p>
        </w:tc>
        <w:tc>
          <w:tcPr>
            <w:tcW w:w="2520" w:type="dxa"/>
          </w:tcPr>
          <w:p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Manual:</w:t>
            </w:r>
          </w:p>
        </w:tc>
        <w:tc>
          <w:tcPr>
            <w:tcW w:w="2635" w:type="dxa"/>
            <w:vMerge/>
          </w:tcPr>
          <w:p w:rsidR="00AB32DB" w:rsidRDefault="00AB32DB" w:rsidP="0071181C">
            <w:pPr>
              <w:tabs>
                <w:tab w:val="left" w:pos="2565"/>
              </w:tabs>
              <w:rPr>
                <w:rFonts w:ascii="Arial" w:hAnsi="Arial" w:cs="Arial"/>
              </w:rPr>
            </w:pPr>
          </w:p>
        </w:tc>
      </w:tr>
      <w:tr w:rsidR="00AB32DB" w:rsidTr="00AB32DB">
        <w:tc>
          <w:tcPr>
            <w:tcW w:w="2178" w:type="dxa"/>
            <w:shd w:val="clear" w:color="auto" w:fill="E0E0E0"/>
          </w:tcPr>
          <w:p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Notes/Deviations</w:t>
            </w:r>
          </w:p>
        </w:tc>
        <w:tc>
          <w:tcPr>
            <w:tcW w:w="11012" w:type="dxa"/>
            <w:gridSpan w:val="4"/>
          </w:tcPr>
          <w:p w:rsidR="00AB32DB" w:rsidRDefault="00AB32DB" w:rsidP="0071181C">
            <w:pPr>
              <w:jc w:val="center"/>
              <w:rPr>
                <w:rFonts w:ascii="Arial" w:hAnsi="Arial" w:cs="Arial"/>
              </w:rPr>
            </w:pPr>
          </w:p>
        </w:tc>
      </w:tr>
      <w:tr w:rsidR="00AB32DB" w:rsidTr="00AB32DB">
        <w:trPr>
          <w:cantSplit/>
        </w:trPr>
        <w:tc>
          <w:tcPr>
            <w:tcW w:w="2178" w:type="dxa"/>
            <w:shd w:val="clear" w:color="auto" w:fill="E0E0E0"/>
          </w:tcPr>
          <w:p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Additional Remarks in case of Manual Execution</w:t>
            </w:r>
          </w:p>
        </w:tc>
        <w:tc>
          <w:tcPr>
            <w:tcW w:w="8377" w:type="dxa"/>
            <w:gridSpan w:val="3"/>
          </w:tcPr>
          <w:p w:rsidR="00AB32DB" w:rsidRDefault="00AB32DB" w:rsidP="0071181C">
            <w:pPr>
              <w:rPr>
                <w:rFonts w:ascii="Arial" w:hAnsi="Arial" w:cs="Arial"/>
              </w:rPr>
            </w:pPr>
          </w:p>
        </w:tc>
        <w:tc>
          <w:tcPr>
            <w:tcW w:w="2635" w:type="dxa"/>
          </w:tcPr>
          <w:p w:rsidR="00AB32DB" w:rsidRDefault="00AB32DB" w:rsidP="0071181C">
            <w:pPr>
              <w:rPr>
                <w:rFonts w:ascii="Arial" w:hAnsi="Arial" w:cs="Arial"/>
              </w:rPr>
            </w:pPr>
          </w:p>
        </w:tc>
      </w:tr>
      <w:tr w:rsidR="00AB32DB" w:rsidTr="00AB32DB">
        <w:trPr>
          <w:cantSplit/>
        </w:trPr>
        <w:tc>
          <w:tcPr>
            <w:tcW w:w="2178" w:type="dxa"/>
            <w:shd w:val="clear" w:color="auto" w:fill="E0E0E0"/>
          </w:tcPr>
          <w:p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of Tester(if Manual)</w:t>
            </w:r>
          </w:p>
        </w:tc>
        <w:tc>
          <w:tcPr>
            <w:tcW w:w="8377" w:type="dxa"/>
            <w:gridSpan w:val="3"/>
          </w:tcPr>
          <w:p w:rsidR="00AB32DB" w:rsidRDefault="00AB32DB" w:rsidP="0071181C">
            <w:pPr>
              <w:rPr>
                <w:rFonts w:ascii="Arial" w:hAnsi="Arial" w:cs="Arial"/>
              </w:rPr>
            </w:pPr>
          </w:p>
        </w:tc>
        <w:tc>
          <w:tcPr>
            <w:tcW w:w="2635" w:type="dxa"/>
          </w:tcPr>
          <w:p w:rsidR="00AB32DB" w:rsidRDefault="00AB32DB" w:rsidP="0071181C">
            <w:pPr>
              <w:rPr>
                <w:rFonts w:ascii="Arial" w:hAnsi="Arial" w:cs="Arial"/>
              </w:rPr>
            </w:pPr>
          </w:p>
        </w:tc>
      </w:tr>
      <w:tr w:rsidR="00AB32DB" w:rsidRPr="009B0F41" w:rsidTr="00AB32DB">
        <w:trPr>
          <w:cantSplit/>
        </w:trPr>
        <w:tc>
          <w:tcPr>
            <w:tcW w:w="2178" w:type="dxa"/>
            <w:shd w:val="clear" w:color="auto" w:fill="E0E0E0"/>
          </w:tcPr>
          <w:p w:rsidR="00AB32DB" w:rsidRDefault="00AB32DB" w:rsidP="0071181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 Case Review/Approval</w:t>
            </w:r>
          </w:p>
        </w:tc>
        <w:tc>
          <w:tcPr>
            <w:tcW w:w="8377" w:type="dxa"/>
            <w:gridSpan w:val="3"/>
          </w:tcPr>
          <w:p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Signature of</w:t>
            </w:r>
          </w:p>
          <w:p w:rsidR="00AB32DB" w:rsidRDefault="00AB32DB" w:rsidP="00711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Reviewer/Approver:                       </w:t>
            </w:r>
          </w:p>
        </w:tc>
        <w:tc>
          <w:tcPr>
            <w:tcW w:w="2635" w:type="dxa"/>
          </w:tcPr>
          <w:p w:rsidR="00AB32DB" w:rsidRPr="009B0F41" w:rsidRDefault="00AB32DB" w:rsidP="0071181C">
            <w:pPr>
              <w:rPr>
                <w:rFonts w:ascii="Arial" w:hAnsi="Arial" w:cs="Arial"/>
                <w:b/>
              </w:rPr>
            </w:pPr>
            <w:r w:rsidRPr="009B0F41">
              <w:rPr>
                <w:rFonts w:ascii="Arial" w:hAnsi="Arial" w:cs="Arial"/>
                <w:b/>
              </w:rPr>
              <w:t>Date of Approval:</w:t>
            </w:r>
          </w:p>
        </w:tc>
      </w:tr>
    </w:tbl>
    <w:p w:rsidR="00AB32DB" w:rsidRDefault="00AB32DB"/>
    <w:sectPr w:rsidR="00AB32DB" w:rsidSect="00754186">
      <w:headerReference w:type="default" r:id="rId20"/>
      <w:footerReference w:type="default" r:id="rId21"/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6C5" w:rsidRDefault="00DD16C5">
      <w:r>
        <w:separator/>
      </w:r>
    </w:p>
  </w:endnote>
  <w:endnote w:type="continuationSeparator" w:id="0">
    <w:p w:rsidR="00DD16C5" w:rsidRDefault="00DD1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E86" w:rsidRPr="00754186" w:rsidRDefault="00530E86">
    <w:pPr>
      <w:pStyle w:val="Footer"/>
      <w:rPr>
        <w:rFonts w:ascii="Tahoma" w:hAnsi="Tahoma" w:cs="Tahoma"/>
      </w:rPr>
    </w:pP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rFonts w:ascii="Tahoma" w:hAnsi="Tahoma" w:cs="Tahoma"/>
      </w:rPr>
      <w:t xml:space="preserve">Page </w:t>
    </w:r>
    <w:r w:rsidR="00B21C6B"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PAGE </w:instrText>
    </w:r>
    <w:r w:rsidR="00B21C6B" w:rsidRPr="00754186">
      <w:rPr>
        <w:rFonts w:ascii="Tahoma" w:hAnsi="Tahoma" w:cs="Tahoma"/>
      </w:rPr>
      <w:fldChar w:fldCharType="separate"/>
    </w:r>
    <w:r w:rsidR="00005BE2">
      <w:rPr>
        <w:rFonts w:ascii="Tahoma" w:hAnsi="Tahoma" w:cs="Tahoma"/>
        <w:noProof/>
      </w:rPr>
      <w:t>6</w:t>
    </w:r>
    <w:r w:rsidR="00B21C6B" w:rsidRPr="00754186">
      <w:rPr>
        <w:rFonts w:ascii="Tahoma" w:hAnsi="Tahoma" w:cs="Tahoma"/>
      </w:rPr>
      <w:fldChar w:fldCharType="end"/>
    </w:r>
    <w:r w:rsidRPr="00754186">
      <w:rPr>
        <w:rFonts w:ascii="Tahoma" w:hAnsi="Tahoma" w:cs="Tahoma"/>
      </w:rPr>
      <w:t xml:space="preserve"> of </w:t>
    </w:r>
    <w:r w:rsidR="00B21C6B"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NUMPAGES </w:instrText>
    </w:r>
    <w:r w:rsidR="00B21C6B" w:rsidRPr="00754186">
      <w:rPr>
        <w:rFonts w:ascii="Tahoma" w:hAnsi="Tahoma" w:cs="Tahoma"/>
      </w:rPr>
      <w:fldChar w:fldCharType="separate"/>
    </w:r>
    <w:r w:rsidR="00005BE2">
      <w:rPr>
        <w:rFonts w:ascii="Tahoma" w:hAnsi="Tahoma" w:cs="Tahoma"/>
        <w:noProof/>
      </w:rPr>
      <w:t>8</w:t>
    </w:r>
    <w:r w:rsidR="00B21C6B" w:rsidRPr="00754186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6C5" w:rsidRDefault="00DD16C5">
      <w:r>
        <w:separator/>
      </w:r>
    </w:p>
  </w:footnote>
  <w:footnote w:type="continuationSeparator" w:id="0">
    <w:p w:rsidR="00DD16C5" w:rsidRDefault="00DD16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E86" w:rsidRDefault="00530E86" w:rsidP="00E46854">
    <w:pPr>
      <w:pStyle w:val="Header"/>
      <w:jc w:val="center"/>
      <w:rPr>
        <w:b/>
        <w:bCs/>
        <w:sz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17005"/>
    <w:multiLevelType w:val="hybridMultilevel"/>
    <w:tmpl w:val="1C2ACEFE"/>
    <w:lvl w:ilvl="0" w:tplc="84CE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0C6AB1"/>
    <w:multiLevelType w:val="hybridMultilevel"/>
    <w:tmpl w:val="24181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A190D"/>
    <w:multiLevelType w:val="hybridMultilevel"/>
    <w:tmpl w:val="C5AE3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73607"/>
    <w:multiLevelType w:val="hybridMultilevel"/>
    <w:tmpl w:val="39D27C4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F4F35BA"/>
    <w:multiLevelType w:val="hybridMultilevel"/>
    <w:tmpl w:val="A872C4CC"/>
    <w:lvl w:ilvl="0" w:tplc="0409000F">
      <w:start w:val="1"/>
      <w:numFmt w:val="decimal"/>
      <w:lvlText w:val="%1."/>
      <w:lvlJc w:val="left"/>
      <w:pPr>
        <w:ind w:left="378" w:hanging="360"/>
      </w:pPr>
    </w:lvl>
    <w:lvl w:ilvl="1" w:tplc="04090019" w:tentative="1">
      <w:start w:val="1"/>
      <w:numFmt w:val="lowerLetter"/>
      <w:lvlText w:val="%2."/>
      <w:lvlJc w:val="left"/>
      <w:pPr>
        <w:ind w:left="648" w:hanging="360"/>
      </w:pPr>
    </w:lvl>
    <w:lvl w:ilvl="2" w:tplc="0409001B" w:tentative="1">
      <w:start w:val="1"/>
      <w:numFmt w:val="lowerRoman"/>
      <w:lvlText w:val="%3."/>
      <w:lvlJc w:val="right"/>
      <w:pPr>
        <w:ind w:left="1368" w:hanging="180"/>
      </w:pPr>
    </w:lvl>
    <w:lvl w:ilvl="3" w:tplc="0409000F" w:tentative="1">
      <w:start w:val="1"/>
      <w:numFmt w:val="decimal"/>
      <w:lvlText w:val="%4."/>
      <w:lvlJc w:val="left"/>
      <w:pPr>
        <w:ind w:left="2088" w:hanging="360"/>
      </w:pPr>
    </w:lvl>
    <w:lvl w:ilvl="4" w:tplc="04090019" w:tentative="1">
      <w:start w:val="1"/>
      <w:numFmt w:val="lowerLetter"/>
      <w:lvlText w:val="%5."/>
      <w:lvlJc w:val="left"/>
      <w:pPr>
        <w:ind w:left="2808" w:hanging="360"/>
      </w:pPr>
    </w:lvl>
    <w:lvl w:ilvl="5" w:tplc="0409001B" w:tentative="1">
      <w:start w:val="1"/>
      <w:numFmt w:val="lowerRoman"/>
      <w:lvlText w:val="%6."/>
      <w:lvlJc w:val="right"/>
      <w:pPr>
        <w:ind w:left="3528" w:hanging="180"/>
      </w:pPr>
    </w:lvl>
    <w:lvl w:ilvl="6" w:tplc="0409000F" w:tentative="1">
      <w:start w:val="1"/>
      <w:numFmt w:val="decimal"/>
      <w:lvlText w:val="%7."/>
      <w:lvlJc w:val="left"/>
      <w:pPr>
        <w:ind w:left="4248" w:hanging="360"/>
      </w:pPr>
    </w:lvl>
    <w:lvl w:ilvl="7" w:tplc="04090019" w:tentative="1">
      <w:start w:val="1"/>
      <w:numFmt w:val="lowerLetter"/>
      <w:lvlText w:val="%8."/>
      <w:lvlJc w:val="left"/>
      <w:pPr>
        <w:ind w:left="4968" w:hanging="360"/>
      </w:pPr>
    </w:lvl>
    <w:lvl w:ilvl="8" w:tplc="0409001B" w:tentative="1">
      <w:start w:val="1"/>
      <w:numFmt w:val="lowerRoman"/>
      <w:lvlText w:val="%9."/>
      <w:lvlJc w:val="right"/>
      <w:pPr>
        <w:ind w:left="5688" w:hanging="180"/>
      </w:pPr>
    </w:lvl>
  </w:abstractNum>
  <w:abstractNum w:abstractNumId="5">
    <w:nsid w:val="34F02574"/>
    <w:multiLevelType w:val="hybridMultilevel"/>
    <w:tmpl w:val="086C7E9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3C734A1A"/>
    <w:multiLevelType w:val="hybridMultilevel"/>
    <w:tmpl w:val="9C3C1DC8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5D118C"/>
    <w:multiLevelType w:val="hybridMultilevel"/>
    <w:tmpl w:val="B88660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792526E"/>
    <w:multiLevelType w:val="hybridMultilevel"/>
    <w:tmpl w:val="FE944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F866D66"/>
    <w:multiLevelType w:val="hybridMultilevel"/>
    <w:tmpl w:val="201296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5E974CF"/>
    <w:multiLevelType w:val="hybridMultilevel"/>
    <w:tmpl w:val="BDE8F778"/>
    <w:lvl w:ilvl="0" w:tplc="57523D8A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73C39D6"/>
    <w:multiLevelType w:val="hybridMultilevel"/>
    <w:tmpl w:val="55480360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9437B5D"/>
    <w:multiLevelType w:val="hybridMultilevel"/>
    <w:tmpl w:val="E73EEAD6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6823162"/>
    <w:multiLevelType w:val="hybridMultilevel"/>
    <w:tmpl w:val="110EB0FE"/>
    <w:lvl w:ilvl="0" w:tplc="A9081034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AC7227"/>
    <w:multiLevelType w:val="hybridMultilevel"/>
    <w:tmpl w:val="C1767A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7304D12"/>
    <w:multiLevelType w:val="hybridMultilevel"/>
    <w:tmpl w:val="36EEB1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5"/>
  </w:num>
  <w:num w:numId="3">
    <w:abstractNumId w:val="6"/>
  </w:num>
  <w:num w:numId="4">
    <w:abstractNumId w:val="12"/>
  </w:num>
  <w:num w:numId="5">
    <w:abstractNumId w:val="11"/>
  </w:num>
  <w:num w:numId="6">
    <w:abstractNumId w:val="9"/>
  </w:num>
  <w:num w:numId="7">
    <w:abstractNumId w:val="7"/>
  </w:num>
  <w:num w:numId="8">
    <w:abstractNumId w:val="3"/>
  </w:num>
  <w:num w:numId="9">
    <w:abstractNumId w:val="5"/>
  </w:num>
  <w:num w:numId="10">
    <w:abstractNumId w:val="4"/>
  </w:num>
  <w:num w:numId="11">
    <w:abstractNumId w:val="10"/>
  </w:num>
  <w:num w:numId="12">
    <w:abstractNumId w:val="14"/>
  </w:num>
  <w:num w:numId="13">
    <w:abstractNumId w:val="1"/>
  </w:num>
  <w:num w:numId="14">
    <w:abstractNumId w:val="13"/>
  </w:num>
  <w:num w:numId="15">
    <w:abstractNumId w:val="0"/>
  </w:num>
  <w:num w:numId="1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7G0MDQxMzQxMTI2MzFV0lEKTi0uzszPAykwNKgFABuvHsItAAAA"/>
  </w:docVars>
  <w:rsids>
    <w:rsidRoot w:val="000707B5"/>
    <w:rsid w:val="00005BE2"/>
    <w:rsid w:val="0003466C"/>
    <w:rsid w:val="00051379"/>
    <w:rsid w:val="00052B59"/>
    <w:rsid w:val="0006290E"/>
    <w:rsid w:val="00065430"/>
    <w:rsid w:val="00066490"/>
    <w:rsid w:val="00067E7A"/>
    <w:rsid w:val="000707B5"/>
    <w:rsid w:val="00072261"/>
    <w:rsid w:val="00090093"/>
    <w:rsid w:val="00097BCC"/>
    <w:rsid w:val="000A5A7E"/>
    <w:rsid w:val="000A62F5"/>
    <w:rsid w:val="000A7723"/>
    <w:rsid w:val="000B2323"/>
    <w:rsid w:val="000B2C44"/>
    <w:rsid w:val="000B5AF5"/>
    <w:rsid w:val="000B616E"/>
    <w:rsid w:val="000C419F"/>
    <w:rsid w:val="000C767B"/>
    <w:rsid w:val="000D1847"/>
    <w:rsid w:val="000D6A6B"/>
    <w:rsid w:val="000E75D4"/>
    <w:rsid w:val="000F20C6"/>
    <w:rsid w:val="000F5E79"/>
    <w:rsid w:val="0010536B"/>
    <w:rsid w:val="0012704E"/>
    <w:rsid w:val="00152D4B"/>
    <w:rsid w:val="00163CBD"/>
    <w:rsid w:val="001726DE"/>
    <w:rsid w:val="0018270B"/>
    <w:rsid w:val="00196962"/>
    <w:rsid w:val="001A459D"/>
    <w:rsid w:val="001C6380"/>
    <w:rsid w:val="001D77B7"/>
    <w:rsid w:val="002316CE"/>
    <w:rsid w:val="00235791"/>
    <w:rsid w:val="00241F11"/>
    <w:rsid w:val="00242622"/>
    <w:rsid w:val="00243DA5"/>
    <w:rsid w:val="0025047B"/>
    <w:rsid w:val="00271091"/>
    <w:rsid w:val="00281A07"/>
    <w:rsid w:val="002A251D"/>
    <w:rsid w:val="002A2742"/>
    <w:rsid w:val="002B19BA"/>
    <w:rsid w:val="002C09DF"/>
    <w:rsid w:val="002C1F6D"/>
    <w:rsid w:val="002E1E1B"/>
    <w:rsid w:val="002F23AE"/>
    <w:rsid w:val="00315EA5"/>
    <w:rsid w:val="003168AC"/>
    <w:rsid w:val="00321646"/>
    <w:rsid w:val="003230B0"/>
    <w:rsid w:val="00324515"/>
    <w:rsid w:val="00332A70"/>
    <w:rsid w:val="00340F14"/>
    <w:rsid w:val="00341429"/>
    <w:rsid w:val="00360E92"/>
    <w:rsid w:val="003844AA"/>
    <w:rsid w:val="003A3CFE"/>
    <w:rsid w:val="003B0251"/>
    <w:rsid w:val="003C3D6E"/>
    <w:rsid w:val="003D29E4"/>
    <w:rsid w:val="003E7705"/>
    <w:rsid w:val="003F463D"/>
    <w:rsid w:val="003F4CA7"/>
    <w:rsid w:val="00403FB5"/>
    <w:rsid w:val="00413260"/>
    <w:rsid w:val="0041453A"/>
    <w:rsid w:val="004552DE"/>
    <w:rsid w:val="00461DAA"/>
    <w:rsid w:val="00473F8C"/>
    <w:rsid w:val="00474CED"/>
    <w:rsid w:val="00474E83"/>
    <w:rsid w:val="004A47CD"/>
    <w:rsid w:val="004D055F"/>
    <w:rsid w:val="004D1860"/>
    <w:rsid w:val="004D7A4D"/>
    <w:rsid w:val="004E72B5"/>
    <w:rsid w:val="004F4E73"/>
    <w:rsid w:val="004F557B"/>
    <w:rsid w:val="005138A3"/>
    <w:rsid w:val="00516CA3"/>
    <w:rsid w:val="005174FB"/>
    <w:rsid w:val="005245A3"/>
    <w:rsid w:val="00530E86"/>
    <w:rsid w:val="00533359"/>
    <w:rsid w:val="005357C8"/>
    <w:rsid w:val="005373DC"/>
    <w:rsid w:val="005426AA"/>
    <w:rsid w:val="00546255"/>
    <w:rsid w:val="00546C93"/>
    <w:rsid w:val="00553FBA"/>
    <w:rsid w:val="00583CBE"/>
    <w:rsid w:val="005853AC"/>
    <w:rsid w:val="00594582"/>
    <w:rsid w:val="005A2AAC"/>
    <w:rsid w:val="005C782C"/>
    <w:rsid w:val="0061710C"/>
    <w:rsid w:val="00624C41"/>
    <w:rsid w:val="0062734C"/>
    <w:rsid w:val="0063661A"/>
    <w:rsid w:val="00640559"/>
    <w:rsid w:val="00675C43"/>
    <w:rsid w:val="00697D6D"/>
    <w:rsid w:val="006A1933"/>
    <w:rsid w:val="006B1B0E"/>
    <w:rsid w:val="006B4700"/>
    <w:rsid w:val="006C37F8"/>
    <w:rsid w:val="006E2A6C"/>
    <w:rsid w:val="006E2AF2"/>
    <w:rsid w:val="006E3C18"/>
    <w:rsid w:val="0071181C"/>
    <w:rsid w:val="007338EA"/>
    <w:rsid w:val="00754186"/>
    <w:rsid w:val="00773558"/>
    <w:rsid w:val="00793987"/>
    <w:rsid w:val="0079589F"/>
    <w:rsid w:val="00796DDA"/>
    <w:rsid w:val="007A3A58"/>
    <w:rsid w:val="007C1DDB"/>
    <w:rsid w:val="007D0A90"/>
    <w:rsid w:val="007D13CD"/>
    <w:rsid w:val="007D32D6"/>
    <w:rsid w:val="007E01F2"/>
    <w:rsid w:val="0080097A"/>
    <w:rsid w:val="00805DF6"/>
    <w:rsid w:val="00807A1E"/>
    <w:rsid w:val="0081397B"/>
    <w:rsid w:val="00846E36"/>
    <w:rsid w:val="00853EEA"/>
    <w:rsid w:val="00864EF7"/>
    <w:rsid w:val="00886E96"/>
    <w:rsid w:val="00890C95"/>
    <w:rsid w:val="008A3BD8"/>
    <w:rsid w:val="008B63CA"/>
    <w:rsid w:val="008C5AC7"/>
    <w:rsid w:val="008E0FC0"/>
    <w:rsid w:val="008E7BAA"/>
    <w:rsid w:val="008F2079"/>
    <w:rsid w:val="008F536A"/>
    <w:rsid w:val="00904653"/>
    <w:rsid w:val="009123FC"/>
    <w:rsid w:val="0091336B"/>
    <w:rsid w:val="00924A1A"/>
    <w:rsid w:val="00992448"/>
    <w:rsid w:val="009A1463"/>
    <w:rsid w:val="009A38E9"/>
    <w:rsid w:val="009A6676"/>
    <w:rsid w:val="009B68E4"/>
    <w:rsid w:val="009C1DD7"/>
    <w:rsid w:val="009C2540"/>
    <w:rsid w:val="00A06250"/>
    <w:rsid w:val="00A11474"/>
    <w:rsid w:val="00A15FE6"/>
    <w:rsid w:val="00A20EC8"/>
    <w:rsid w:val="00A322C7"/>
    <w:rsid w:val="00A34610"/>
    <w:rsid w:val="00A34EA4"/>
    <w:rsid w:val="00A35B3C"/>
    <w:rsid w:val="00A4356E"/>
    <w:rsid w:val="00A50A74"/>
    <w:rsid w:val="00A54438"/>
    <w:rsid w:val="00A600BD"/>
    <w:rsid w:val="00A64FBF"/>
    <w:rsid w:val="00A65685"/>
    <w:rsid w:val="00A72E3A"/>
    <w:rsid w:val="00A81355"/>
    <w:rsid w:val="00A834D5"/>
    <w:rsid w:val="00A8406B"/>
    <w:rsid w:val="00A949B4"/>
    <w:rsid w:val="00AA224A"/>
    <w:rsid w:val="00AB32DB"/>
    <w:rsid w:val="00AB33D1"/>
    <w:rsid w:val="00AB64A8"/>
    <w:rsid w:val="00AF449D"/>
    <w:rsid w:val="00AF552B"/>
    <w:rsid w:val="00B00B2F"/>
    <w:rsid w:val="00B02E00"/>
    <w:rsid w:val="00B125BC"/>
    <w:rsid w:val="00B21C6B"/>
    <w:rsid w:val="00B2363F"/>
    <w:rsid w:val="00B23DF2"/>
    <w:rsid w:val="00B42EBB"/>
    <w:rsid w:val="00B56D18"/>
    <w:rsid w:val="00B80ABF"/>
    <w:rsid w:val="00B84D4A"/>
    <w:rsid w:val="00B85384"/>
    <w:rsid w:val="00B86E93"/>
    <w:rsid w:val="00B92414"/>
    <w:rsid w:val="00BA3D43"/>
    <w:rsid w:val="00BA4DE7"/>
    <w:rsid w:val="00BB01F6"/>
    <w:rsid w:val="00BC06E0"/>
    <w:rsid w:val="00BE1840"/>
    <w:rsid w:val="00BE272B"/>
    <w:rsid w:val="00BF0701"/>
    <w:rsid w:val="00BF1F9F"/>
    <w:rsid w:val="00C0464F"/>
    <w:rsid w:val="00C30D43"/>
    <w:rsid w:val="00C40EBD"/>
    <w:rsid w:val="00C563B9"/>
    <w:rsid w:val="00C57B54"/>
    <w:rsid w:val="00C71178"/>
    <w:rsid w:val="00C750B3"/>
    <w:rsid w:val="00C821BC"/>
    <w:rsid w:val="00C85F37"/>
    <w:rsid w:val="00C909E0"/>
    <w:rsid w:val="00CA19EA"/>
    <w:rsid w:val="00CA4AA5"/>
    <w:rsid w:val="00CA6125"/>
    <w:rsid w:val="00CB4CE7"/>
    <w:rsid w:val="00CB5906"/>
    <w:rsid w:val="00CB78CB"/>
    <w:rsid w:val="00CC5F4D"/>
    <w:rsid w:val="00CE1CE0"/>
    <w:rsid w:val="00CE38BA"/>
    <w:rsid w:val="00CE4977"/>
    <w:rsid w:val="00CF1B2D"/>
    <w:rsid w:val="00D03E31"/>
    <w:rsid w:val="00D03E8E"/>
    <w:rsid w:val="00D10EEA"/>
    <w:rsid w:val="00D160DB"/>
    <w:rsid w:val="00D22D2C"/>
    <w:rsid w:val="00D2301C"/>
    <w:rsid w:val="00D2599A"/>
    <w:rsid w:val="00D25E5B"/>
    <w:rsid w:val="00D33184"/>
    <w:rsid w:val="00D35FFA"/>
    <w:rsid w:val="00D53F14"/>
    <w:rsid w:val="00D63A6F"/>
    <w:rsid w:val="00D673D5"/>
    <w:rsid w:val="00D74163"/>
    <w:rsid w:val="00D75CFF"/>
    <w:rsid w:val="00D94DF4"/>
    <w:rsid w:val="00D97DF0"/>
    <w:rsid w:val="00DB3875"/>
    <w:rsid w:val="00DD16C5"/>
    <w:rsid w:val="00DE4EF2"/>
    <w:rsid w:val="00DF24E4"/>
    <w:rsid w:val="00E10D83"/>
    <w:rsid w:val="00E1288F"/>
    <w:rsid w:val="00E13D31"/>
    <w:rsid w:val="00E2667D"/>
    <w:rsid w:val="00E409AC"/>
    <w:rsid w:val="00E46854"/>
    <w:rsid w:val="00E7289A"/>
    <w:rsid w:val="00E77CA1"/>
    <w:rsid w:val="00E86494"/>
    <w:rsid w:val="00E90A80"/>
    <w:rsid w:val="00EA0F85"/>
    <w:rsid w:val="00EA1494"/>
    <w:rsid w:val="00EC6946"/>
    <w:rsid w:val="00EC6A4C"/>
    <w:rsid w:val="00EC79BA"/>
    <w:rsid w:val="00ED7552"/>
    <w:rsid w:val="00EE3E74"/>
    <w:rsid w:val="00EF0DFD"/>
    <w:rsid w:val="00F11254"/>
    <w:rsid w:val="00F27428"/>
    <w:rsid w:val="00F357CA"/>
    <w:rsid w:val="00F43AA8"/>
    <w:rsid w:val="00F47013"/>
    <w:rsid w:val="00F54882"/>
    <w:rsid w:val="00F65896"/>
    <w:rsid w:val="00F66D46"/>
    <w:rsid w:val="00F71CB0"/>
    <w:rsid w:val="00F85F11"/>
    <w:rsid w:val="00FF6B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0283F01-9EE3-47D6-8662-FFE7B7C8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C6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B21C6B"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21C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21C6B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03466C"/>
    <w:rPr>
      <w:sz w:val="16"/>
      <w:szCs w:val="16"/>
    </w:rPr>
  </w:style>
  <w:style w:type="paragraph" w:styleId="CommentText">
    <w:name w:val="annotation text"/>
    <w:basedOn w:val="Normal"/>
    <w:semiHidden/>
    <w:rsid w:val="0003466C"/>
    <w:rPr>
      <w:sz w:val="20"/>
      <w:szCs w:val="20"/>
    </w:rPr>
  </w:style>
  <w:style w:type="paragraph" w:styleId="BalloonText">
    <w:name w:val="Balloon Text"/>
    <w:basedOn w:val="Normal"/>
    <w:semiHidden/>
    <w:rsid w:val="000346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2B19B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HeaderChar">
    <w:name w:val="Header Char"/>
    <w:link w:val="Header"/>
    <w:rsid w:val="002B19BA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583C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11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quantumdev.title21.com/Search/SelectSearch/?searchName=Search%20on%20Document%20Number&amp;baseSearchName=Search%20on%20Document%20Number&amp;isSavedSearch=Fals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Test%20Case%20TEMPLATE%20V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209EB-56FE-4BDC-AA07-78CA8CCB6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V1.1</Template>
  <TotalTime>78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</vt:lpstr>
    </vt:vector>
  </TitlesOfParts>
  <Company>Dell Computer Corporation</Company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subject/>
  <dc:creator>Preferred Customer</dc:creator>
  <cp:keywords/>
  <cp:lastModifiedBy>user</cp:lastModifiedBy>
  <cp:revision>18</cp:revision>
  <cp:lastPrinted>2010-04-01T04:47:00Z</cp:lastPrinted>
  <dcterms:created xsi:type="dcterms:W3CDTF">2018-03-28T08:42:00Z</dcterms:created>
  <dcterms:modified xsi:type="dcterms:W3CDTF">2018-04-04T10:39:00Z</dcterms:modified>
</cp:coreProperties>
</file>